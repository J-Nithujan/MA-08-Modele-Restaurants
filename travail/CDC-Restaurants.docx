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3709510"/>
        <w:docPartObj>
          <w:docPartGallery w:val="Cover Pages"/>
          <w:docPartUnique/>
        </w:docPartObj>
      </w:sdtPr>
      <w:sdtEndPr/>
      <w:sdtContent>
        <w:p w:rsidR="00DC4673" w:rsidRDefault="00DC4673">
          <w:r>
            <w:rPr>
              <w:noProof/>
              <w:lang w:eastAsia="fr-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5">
                                <a:lumMod val="75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182A2B"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Année"/>
                              <w:id w:val="264196883"/>
                              <w:dataBinding w:prefixMappings="xmlns:ns0='http://schemas.microsoft.com/office/2006/coverPageProps'" w:xpath="/ns0:CoverPageProperties[1]/ns0:PublishDate[1]" w:storeItemID="{55AF091B-3C7A-41E3-B477-F2FDAA23CFDA}"/>
                              <w:date w:fullDate="2021-12-08T00:00:00Z">
                                <w:dateFormat w:val="yyyy"/>
                                <w:lid w:val="fr-FR"/>
                                <w:storeMappedDataAs w:val="dateTime"/>
                                <w:calendar w:val="gregorian"/>
                              </w:date>
                            </w:sdtPr>
                            <w:sdtEndPr/>
                            <w:sdtContent>
                              <w:p w:rsidR="00DC4673" w:rsidRDefault="00DC4673">
                                <w:pPr>
                                  <w:pStyle w:val="Sansinterligne"/>
                                  <w:rPr>
                                    <w:color w:val="FFFFFF" w:themeColor="background1"/>
                                    <w:sz w:val="96"/>
                                    <w:szCs w:val="96"/>
                                  </w:rPr>
                                </w:pPr>
                                <w:r>
                                  <w:rPr>
                                    <w:color w:val="FFFFFF" w:themeColor="background1"/>
                                    <w:sz w:val="96"/>
                                    <w:szCs w:val="96"/>
                                    <w:lang w:val="fr-FR"/>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32"/>
                                <w:szCs w:val="32"/>
                              </w:rPr>
                              <w:alias w:val="Auteur"/>
                              <w:id w:val="1258399810"/>
                              <w:dataBinding w:prefixMappings="xmlns:ns0='http://schemas.openxmlformats.org/package/2006/metadata/core-properties' xmlns:ns1='http://purl.org/dc/elements/1.1/'" w:xpath="/ns0:coreProperties[1]/ns1:creator[1]" w:storeItemID="{6C3C8BC8-F283-45AE-878A-BAB7291924A1}"/>
                              <w:text/>
                            </w:sdtPr>
                            <w:sdtEndPr/>
                            <w:sdtContent>
                              <w:p w:rsidR="00B43645" w:rsidRPr="00DC4673" w:rsidRDefault="00630616" w:rsidP="00B43645">
                                <w:pPr>
                                  <w:pStyle w:val="Sansinterligne"/>
                                  <w:spacing w:line="360" w:lineRule="auto"/>
                                  <w:rPr>
                                    <w:color w:val="FFFFFF" w:themeColor="background1"/>
                                    <w:sz w:val="32"/>
                                    <w:szCs w:val="32"/>
                                  </w:rPr>
                                </w:pPr>
                                <w:r>
                                  <w:rPr>
                                    <w:color w:val="FFFFFF" w:themeColor="background1"/>
                                    <w:sz w:val="32"/>
                                    <w:szCs w:val="32"/>
                                  </w:rPr>
                                  <w:t>Jeffrey  MVUTU  MABILAMA Nithujan JEGATHEESWARAN</w:t>
                                </w:r>
                              </w:p>
                            </w:sdtContent>
                          </w:sdt>
                          <w:p w:rsidR="00DC4673" w:rsidRPr="00DC4673" w:rsidRDefault="00182A2B" w:rsidP="00B43645">
                            <w:pPr>
                              <w:pStyle w:val="Sansinterligne"/>
                              <w:spacing w:line="360" w:lineRule="auto"/>
                              <w:rPr>
                                <w:color w:val="FFFFFF" w:themeColor="background1"/>
                                <w:sz w:val="32"/>
                                <w:szCs w:val="32"/>
                              </w:rPr>
                            </w:pPr>
                            <w:sdt>
                              <w:sdtPr>
                                <w:rPr>
                                  <w:color w:val="FFFFFF" w:themeColor="background1"/>
                                  <w:sz w:val="32"/>
                                  <w:szCs w:val="32"/>
                                </w:rPr>
                                <w:alias w:val="Société"/>
                                <w:id w:val="1504400648"/>
                                <w:dataBinding w:prefixMappings="xmlns:ns0='http://schemas.openxmlformats.org/officeDocument/2006/extended-properties'" w:xpath="/ns0:Properties[1]/ns0:Company[1]" w:storeItemID="{6668398D-A668-4E3E-A5EB-62B293D839F1}"/>
                                <w:text/>
                              </w:sdtPr>
                              <w:sdtEndPr/>
                              <w:sdtContent>
                                <w:r w:rsidR="004C6769" w:rsidRPr="00DC4673">
                                  <w:rPr>
                                    <w:color w:val="FFFFFF" w:themeColor="background1"/>
                                    <w:sz w:val="32"/>
                                    <w:szCs w:val="32"/>
                                  </w:rPr>
                                  <w:t>CPNV</w:t>
                                </w:r>
                              </w:sdtContent>
                            </w:sdt>
                          </w:p>
                          <w:sdt>
                            <w:sdtPr>
                              <w:rPr>
                                <w:color w:val="FFFFFF" w:themeColor="background1"/>
                                <w:sz w:val="32"/>
                                <w:szCs w:val="32"/>
                              </w:rPr>
                              <w:alias w:val="Date"/>
                              <w:id w:val="1856458625"/>
                              <w:dataBinding w:prefixMappings="xmlns:ns0='http://schemas.microsoft.com/office/2006/coverPageProps'" w:xpath="/ns0:CoverPageProperties[1]/ns0:PublishDate[1]" w:storeItemID="{55AF091B-3C7A-41E3-B477-F2FDAA23CFDA}"/>
                              <w:date w:fullDate="2021-12-08T00:00:00Z">
                                <w:dateFormat w:val="dd/MM/yyyy"/>
                                <w:lid w:val="fr-FR"/>
                                <w:storeMappedDataAs w:val="dateTime"/>
                                <w:calendar w:val="gregorian"/>
                              </w:date>
                            </w:sdtPr>
                            <w:sdtEndPr/>
                            <w:sdtContent>
                              <w:p w:rsidR="00DC4673" w:rsidRPr="00DC4673" w:rsidRDefault="00BD2E63">
                                <w:pPr>
                                  <w:pStyle w:val="Sansinterligne"/>
                                  <w:spacing w:line="360" w:lineRule="auto"/>
                                  <w:rPr>
                                    <w:color w:val="FFFFFF" w:themeColor="background1"/>
                                    <w:sz w:val="32"/>
                                    <w:szCs w:val="32"/>
                                  </w:rPr>
                                </w:pPr>
                                <w:r>
                                  <w:rPr>
                                    <w:color w:val="FFFFFF" w:themeColor="background1"/>
                                    <w:sz w:val="32"/>
                                    <w:szCs w:val="32"/>
                                    <w:lang w:val="fr-FR"/>
                                  </w:rPr>
                                  <w:t>08/12/2021</w:t>
                                </w:r>
                              </w:p>
                            </w:sdtContent>
                          </w:sdt>
                        </w:txbxContent>
                      </v:textbox>
                    </v:rect>
                    <w10:wrap anchorx="page" anchory="page"/>
                  </v:group>
                </w:pict>
              </mc:Fallback>
            </mc:AlternateContent>
          </w:r>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 xml:space="preserve">MA-08 - </w:t>
                                    </w:r>
                                    <w:proofErr w:type="spellStart"/>
                                    <w:r>
                                      <w:rPr>
                                        <w:color w:val="FFFFFF" w:themeColor="background1"/>
                                        <w:sz w:val="72"/>
                                        <w:szCs w:val="72"/>
                                      </w:rPr>
                                      <w:t>CdC</w:t>
                                    </w:r>
                                    <w:proofErr w:type="spellEnd"/>
                                    <w:r>
                                      <w:rPr>
                                        <w:color w:val="FFFFFF" w:themeColor="background1"/>
                                        <w:sz w:val="72"/>
                                        <w:szCs w:val="72"/>
                                      </w:rPr>
                                      <w:t xml:space="preserve"> Restaurants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DC4673" w:rsidRDefault="00B43645">
                              <w:pPr>
                                <w:pStyle w:val="Sansinterligne"/>
                                <w:jc w:val="right"/>
                                <w:rPr>
                                  <w:color w:val="FFFFFF" w:themeColor="background1"/>
                                  <w:sz w:val="72"/>
                                  <w:szCs w:val="72"/>
                                </w:rPr>
                              </w:pPr>
                              <w:r>
                                <w:rPr>
                                  <w:color w:val="FFFFFF" w:themeColor="background1"/>
                                  <w:sz w:val="72"/>
                                  <w:szCs w:val="72"/>
                                </w:rPr>
                                <w:t xml:space="preserve">MA-08 - </w:t>
                              </w:r>
                              <w:proofErr w:type="spellStart"/>
                              <w:r>
                                <w:rPr>
                                  <w:color w:val="FFFFFF" w:themeColor="background1"/>
                                  <w:sz w:val="72"/>
                                  <w:szCs w:val="72"/>
                                </w:rPr>
                                <w:t>CdC</w:t>
                              </w:r>
                              <w:proofErr w:type="spellEnd"/>
                              <w:r>
                                <w:rPr>
                                  <w:color w:val="FFFFFF" w:themeColor="background1"/>
                                  <w:sz w:val="72"/>
                                  <w:szCs w:val="72"/>
                                </w:rPr>
                                <w:t xml:space="preserve"> Restaurants</w:t>
                              </w:r>
                            </w:p>
                          </w:sdtContent>
                        </w:sdt>
                      </w:txbxContent>
                    </v:textbox>
                    <w10:wrap anchorx="page" anchory="page"/>
                  </v:rect>
                </w:pict>
              </mc:Fallback>
            </mc:AlternateContent>
          </w:r>
        </w:p>
        <w:p w:rsidR="00DC4673" w:rsidRDefault="00630616">
          <w:r>
            <w:rPr>
              <w:noProof/>
              <w:lang w:eastAsia="fr-CH"/>
            </w:rPr>
            <w:drawing>
              <wp:anchor distT="0" distB="0" distL="114300" distR="114300" simplePos="0" relativeHeight="251663360" behindDoc="0" locked="0" layoutInCell="1" allowOverlap="1">
                <wp:simplePos x="0" y="0"/>
                <wp:positionH relativeFrom="page">
                  <wp:posOffset>1799590</wp:posOffset>
                </wp:positionH>
                <wp:positionV relativeFrom="paragraph">
                  <wp:posOffset>2310130</wp:posOffset>
                </wp:positionV>
                <wp:extent cx="5760720" cy="3840480"/>
                <wp:effectExtent l="0" t="0" r="0" b="7620"/>
                <wp:wrapNone/>
                <wp:docPr id="3" name="Image 3" descr="Best Kansas City Restaurants: Top 10Best Restaurant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Kansas City Restaurants: Top 10Best Restaurant Revi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anchor>
            </w:drawing>
          </w:r>
          <w:r w:rsidR="00DC4673">
            <w:rPr>
              <w:noProof/>
              <w:lang w:eastAsia="fr-CH"/>
            </w:rPr>
            <w:drawing>
              <wp:anchor distT="0" distB="0" distL="114300" distR="114300" simplePos="0" relativeHeight="251662336" behindDoc="0" locked="0" layoutInCell="0" allowOverlap="1">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DC4673">
            <w:br w:type="page"/>
          </w:r>
        </w:p>
      </w:sdtContent>
    </w:sdt>
    <w:p w:rsidR="00DC4673" w:rsidRDefault="00DC4673"/>
    <w:sdt>
      <w:sdtPr>
        <w:rPr>
          <w:rFonts w:asciiTheme="minorHAnsi" w:eastAsiaTheme="minorHAnsi" w:hAnsiTheme="minorHAnsi" w:cstheme="minorBidi"/>
          <w:color w:val="auto"/>
          <w:sz w:val="22"/>
          <w:szCs w:val="22"/>
          <w:lang w:val="fr-FR" w:eastAsia="en-US"/>
        </w:rPr>
        <w:id w:val="-1524321637"/>
        <w:docPartObj>
          <w:docPartGallery w:val="Table of Contents"/>
          <w:docPartUnique/>
        </w:docPartObj>
      </w:sdtPr>
      <w:sdtEndPr>
        <w:rPr>
          <w:b/>
          <w:bCs/>
        </w:rPr>
      </w:sdtEndPr>
      <w:sdtContent>
        <w:p w:rsidR="00DC4673" w:rsidRDefault="00DC4673" w:rsidP="00DC4673">
          <w:pPr>
            <w:pStyle w:val="En-ttedetabledesmatires"/>
          </w:pPr>
          <w:r>
            <w:rPr>
              <w:lang w:val="fr-FR"/>
            </w:rPr>
            <w:t>Table des matières</w:t>
          </w:r>
        </w:p>
        <w:p w:rsidR="00182A2B" w:rsidRDefault="00DC4673">
          <w:pPr>
            <w:pStyle w:val="TM1"/>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90641434" w:history="1">
            <w:r w:rsidR="00182A2B" w:rsidRPr="00834B03">
              <w:rPr>
                <w:rStyle w:val="Lienhypertexte"/>
                <w:noProof/>
              </w:rPr>
              <w:t>Description</w:t>
            </w:r>
            <w:r w:rsidR="00182A2B">
              <w:rPr>
                <w:noProof/>
                <w:webHidden/>
              </w:rPr>
              <w:tab/>
            </w:r>
            <w:r w:rsidR="00182A2B">
              <w:rPr>
                <w:noProof/>
                <w:webHidden/>
              </w:rPr>
              <w:fldChar w:fldCharType="begin"/>
            </w:r>
            <w:r w:rsidR="00182A2B">
              <w:rPr>
                <w:noProof/>
                <w:webHidden/>
              </w:rPr>
              <w:instrText xml:space="preserve"> PAGEREF _Toc90641434 \h </w:instrText>
            </w:r>
            <w:r w:rsidR="00182A2B">
              <w:rPr>
                <w:noProof/>
                <w:webHidden/>
              </w:rPr>
            </w:r>
            <w:r w:rsidR="00182A2B">
              <w:rPr>
                <w:noProof/>
                <w:webHidden/>
              </w:rPr>
              <w:fldChar w:fldCharType="separate"/>
            </w:r>
            <w:r w:rsidR="00182A2B">
              <w:rPr>
                <w:noProof/>
                <w:webHidden/>
              </w:rPr>
              <w:t>2</w:t>
            </w:r>
            <w:r w:rsidR="00182A2B">
              <w:rPr>
                <w:noProof/>
                <w:webHidden/>
              </w:rPr>
              <w:fldChar w:fldCharType="end"/>
            </w:r>
          </w:hyperlink>
        </w:p>
        <w:p w:rsidR="00182A2B" w:rsidRDefault="00182A2B">
          <w:pPr>
            <w:pStyle w:val="TM1"/>
            <w:rPr>
              <w:rFonts w:eastAsiaTheme="minorEastAsia"/>
              <w:noProof/>
              <w:lang w:eastAsia="fr-CH"/>
            </w:rPr>
          </w:pPr>
          <w:hyperlink w:anchor="_Toc90641435" w:history="1">
            <w:r w:rsidRPr="00834B03">
              <w:rPr>
                <w:rStyle w:val="Lienhypertexte"/>
                <w:noProof/>
              </w:rPr>
              <w:t>Objectifs</w:t>
            </w:r>
            <w:r>
              <w:rPr>
                <w:noProof/>
                <w:webHidden/>
              </w:rPr>
              <w:tab/>
            </w:r>
            <w:r>
              <w:rPr>
                <w:noProof/>
                <w:webHidden/>
              </w:rPr>
              <w:fldChar w:fldCharType="begin"/>
            </w:r>
            <w:r>
              <w:rPr>
                <w:noProof/>
                <w:webHidden/>
              </w:rPr>
              <w:instrText xml:space="preserve"> PAGEREF _Toc90641435 \h </w:instrText>
            </w:r>
            <w:r>
              <w:rPr>
                <w:noProof/>
                <w:webHidden/>
              </w:rPr>
            </w:r>
            <w:r>
              <w:rPr>
                <w:noProof/>
                <w:webHidden/>
              </w:rPr>
              <w:fldChar w:fldCharType="separate"/>
            </w:r>
            <w:r>
              <w:rPr>
                <w:noProof/>
                <w:webHidden/>
              </w:rPr>
              <w:t>2</w:t>
            </w:r>
            <w:r>
              <w:rPr>
                <w:noProof/>
                <w:webHidden/>
              </w:rPr>
              <w:fldChar w:fldCharType="end"/>
            </w:r>
          </w:hyperlink>
        </w:p>
        <w:p w:rsidR="00182A2B" w:rsidRDefault="00182A2B">
          <w:pPr>
            <w:pStyle w:val="TM1"/>
            <w:rPr>
              <w:rFonts w:eastAsiaTheme="minorEastAsia"/>
              <w:noProof/>
              <w:lang w:eastAsia="fr-CH"/>
            </w:rPr>
          </w:pPr>
          <w:hyperlink w:anchor="_Toc90641436" w:history="1">
            <w:r w:rsidRPr="00834B03">
              <w:rPr>
                <w:rStyle w:val="Lienhypertexte"/>
                <w:noProof/>
              </w:rPr>
              <w:t>Contraintes</w:t>
            </w:r>
            <w:r>
              <w:rPr>
                <w:noProof/>
                <w:webHidden/>
              </w:rPr>
              <w:tab/>
            </w:r>
            <w:r>
              <w:rPr>
                <w:noProof/>
                <w:webHidden/>
              </w:rPr>
              <w:fldChar w:fldCharType="begin"/>
            </w:r>
            <w:r>
              <w:rPr>
                <w:noProof/>
                <w:webHidden/>
              </w:rPr>
              <w:instrText xml:space="preserve"> PAGEREF _Toc90641436 \h </w:instrText>
            </w:r>
            <w:r>
              <w:rPr>
                <w:noProof/>
                <w:webHidden/>
              </w:rPr>
            </w:r>
            <w:r>
              <w:rPr>
                <w:noProof/>
                <w:webHidden/>
              </w:rPr>
              <w:fldChar w:fldCharType="separate"/>
            </w:r>
            <w:r>
              <w:rPr>
                <w:noProof/>
                <w:webHidden/>
              </w:rPr>
              <w:t>3</w:t>
            </w:r>
            <w:r>
              <w:rPr>
                <w:noProof/>
                <w:webHidden/>
              </w:rPr>
              <w:fldChar w:fldCharType="end"/>
            </w:r>
          </w:hyperlink>
        </w:p>
        <w:p w:rsidR="00182A2B" w:rsidRDefault="00182A2B">
          <w:pPr>
            <w:pStyle w:val="TM1"/>
            <w:rPr>
              <w:rFonts w:eastAsiaTheme="minorEastAsia"/>
              <w:noProof/>
              <w:lang w:eastAsia="fr-CH"/>
            </w:rPr>
          </w:pPr>
          <w:hyperlink w:anchor="_Toc90641437" w:history="1">
            <w:r w:rsidRPr="00834B03">
              <w:rPr>
                <w:rStyle w:val="Lienhypertexte"/>
                <w:noProof/>
              </w:rPr>
              <w:t>Précisions</w:t>
            </w:r>
            <w:r>
              <w:rPr>
                <w:noProof/>
                <w:webHidden/>
              </w:rPr>
              <w:tab/>
            </w:r>
            <w:r>
              <w:rPr>
                <w:noProof/>
                <w:webHidden/>
              </w:rPr>
              <w:fldChar w:fldCharType="begin"/>
            </w:r>
            <w:r>
              <w:rPr>
                <w:noProof/>
                <w:webHidden/>
              </w:rPr>
              <w:instrText xml:space="preserve"> PAGEREF _Toc90641437 \h </w:instrText>
            </w:r>
            <w:r>
              <w:rPr>
                <w:noProof/>
                <w:webHidden/>
              </w:rPr>
            </w:r>
            <w:r>
              <w:rPr>
                <w:noProof/>
                <w:webHidden/>
              </w:rPr>
              <w:fldChar w:fldCharType="separate"/>
            </w:r>
            <w:r>
              <w:rPr>
                <w:noProof/>
                <w:webHidden/>
              </w:rPr>
              <w:t>3</w:t>
            </w:r>
            <w:r>
              <w:rPr>
                <w:noProof/>
                <w:webHidden/>
              </w:rPr>
              <w:fldChar w:fldCharType="end"/>
            </w:r>
          </w:hyperlink>
        </w:p>
        <w:p w:rsidR="00182A2B" w:rsidRDefault="00182A2B">
          <w:pPr>
            <w:pStyle w:val="TM1"/>
            <w:rPr>
              <w:rFonts w:eastAsiaTheme="minorEastAsia"/>
              <w:noProof/>
              <w:lang w:eastAsia="fr-CH"/>
            </w:rPr>
          </w:pPr>
          <w:hyperlink w:anchor="_Toc90641438" w:history="1">
            <w:r w:rsidRPr="00834B03">
              <w:rPr>
                <w:rStyle w:val="Lienhypertexte"/>
                <w:noProof/>
              </w:rPr>
              <w:t>Autres réflexions de conception et nos choix</w:t>
            </w:r>
            <w:r>
              <w:rPr>
                <w:noProof/>
                <w:webHidden/>
              </w:rPr>
              <w:tab/>
            </w:r>
            <w:r>
              <w:rPr>
                <w:noProof/>
                <w:webHidden/>
              </w:rPr>
              <w:fldChar w:fldCharType="begin"/>
            </w:r>
            <w:r>
              <w:rPr>
                <w:noProof/>
                <w:webHidden/>
              </w:rPr>
              <w:instrText xml:space="preserve"> PAGEREF _Toc90641438 \h </w:instrText>
            </w:r>
            <w:r>
              <w:rPr>
                <w:noProof/>
                <w:webHidden/>
              </w:rPr>
            </w:r>
            <w:r>
              <w:rPr>
                <w:noProof/>
                <w:webHidden/>
              </w:rPr>
              <w:fldChar w:fldCharType="separate"/>
            </w:r>
            <w:r>
              <w:rPr>
                <w:noProof/>
                <w:webHidden/>
              </w:rPr>
              <w:t>4</w:t>
            </w:r>
            <w:r>
              <w:rPr>
                <w:noProof/>
                <w:webHidden/>
              </w:rPr>
              <w:fldChar w:fldCharType="end"/>
            </w:r>
          </w:hyperlink>
        </w:p>
        <w:p w:rsidR="00182A2B" w:rsidRDefault="00182A2B">
          <w:pPr>
            <w:pStyle w:val="TM2"/>
            <w:tabs>
              <w:tab w:val="right" w:leader="dot" w:pos="9062"/>
            </w:tabs>
            <w:rPr>
              <w:rFonts w:eastAsiaTheme="minorEastAsia"/>
              <w:noProof/>
              <w:lang w:eastAsia="fr-CH"/>
            </w:rPr>
          </w:pPr>
          <w:hyperlink w:anchor="_Toc90641439" w:history="1">
            <w:r w:rsidRPr="00834B03">
              <w:rPr>
                <w:rStyle w:val="Lienhypertexte"/>
                <w:noProof/>
              </w:rPr>
              <w:t>Concernant le MCD</w:t>
            </w:r>
            <w:r>
              <w:rPr>
                <w:noProof/>
                <w:webHidden/>
              </w:rPr>
              <w:tab/>
            </w:r>
            <w:r>
              <w:rPr>
                <w:noProof/>
                <w:webHidden/>
              </w:rPr>
              <w:fldChar w:fldCharType="begin"/>
            </w:r>
            <w:r>
              <w:rPr>
                <w:noProof/>
                <w:webHidden/>
              </w:rPr>
              <w:instrText xml:space="preserve"> PAGEREF _Toc90641439 \h </w:instrText>
            </w:r>
            <w:r>
              <w:rPr>
                <w:noProof/>
                <w:webHidden/>
              </w:rPr>
            </w:r>
            <w:r>
              <w:rPr>
                <w:noProof/>
                <w:webHidden/>
              </w:rPr>
              <w:fldChar w:fldCharType="separate"/>
            </w:r>
            <w:r>
              <w:rPr>
                <w:noProof/>
                <w:webHidden/>
              </w:rPr>
              <w:t>4</w:t>
            </w:r>
            <w:r>
              <w:rPr>
                <w:noProof/>
                <w:webHidden/>
              </w:rPr>
              <w:fldChar w:fldCharType="end"/>
            </w:r>
          </w:hyperlink>
        </w:p>
        <w:p w:rsidR="00DC4673" w:rsidRDefault="00DC4673" w:rsidP="00DC4673">
          <w:r>
            <w:rPr>
              <w:b/>
              <w:bCs/>
              <w:lang w:val="fr-FR"/>
            </w:rPr>
            <w:fldChar w:fldCharType="end"/>
          </w:r>
        </w:p>
      </w:sdtContent>
    </w:sdt>
    <w:p w:rsidR="000A44A8" w:rsidRDefault="000A44A8"/>
    <w:p w:rsidR="00182A2B" w:rsidRDefault="00182A2B">
      <w:bookmarkStart w:id="0" w:name="_GoBack"/>
      <w:bookmarkEnd w:id="0"/>
    </w:p>
    <w:p w:rsidR="006B4BB2" w:rsidRDefault="001E30FA">
      <w:r>
        <w:br w:type="page"/>
      </w:r>
    </w:p>
    <w:p w:rsidR="00D93941" w:rsidRPr="000477E8" w:rsidRDefault="000477E8" w:rsidP="000477E8">
      <w:pPr>
        <w:pStyle w:val="Titre1"/>
        <w:rPr>
          <w:rStyle w:val="Codeinline"/>
          <w:rFonts w:asciiTheme="majorHAnsi" w:hAnsiTheme="majorHAnsi"/>
          <w:color w:val="2E74B5" w:themeColor="accent1" w:themeShade="BF"/>
          <w:sz w:val="32"/>
          <w:shd w:val="clear" w:color="auto" w:fill="auto"/>
        </w:rPr>
      </w:pPr>
      <w:bookmarkStart w:id="1" w:name="_Toc90641434"/>
      <w:r w:rsidRPr="000477E8">
        <w:rPr>
          <w:rStyle w:val="Codeinline"/>
          <w:rFonts w:asciiTheme="majorHAnsi" w:hAnsiTheme="majorHAnsi"/>
          <w:color w:val="2E74B5" w:themeColor="accent1" w:themeShade="BF"/>
          <w:sz w:val="32"/>
          <w:shd w:val="clear" w:color="auto" w:fill="auto"/>
        </w:rPr>
        <w:lastRenderedPageBreak/>
        <w:t>Description</w:t>
      </w:r>
      <w:bookmarkEnd w:id="1"/>
    </w:p>
    <w:p w:rsidR="00C17D0F" w:rsidRDefault="00C17D0F" w:rsidP="00C17D0F">
      <w:r w:rsidRPr="00C17D0F">
        <w:t>Nous avons décidé de modéliser une base de donnée pour pouvoir fournir un service similaire à just-eat.ch.</w:t>
      </w:r>
      <w:r w:rsidR="001722E1">
        <w:t xml:space="preserve"> Idéalement nous voulons une architecture qui permette de créer </w:t>
      </w:r>
      <w:r w:rsidR="00E92EA3">
        <w:t xml:space="preserve">un service </w:t>
      </w:r>
      <w:r w:rsidR="00250119">
        <w:t>équivalent</w:t>
      </w:r>
      <w:r w:rsidR="001722E1">
        <w:t>.</w:t>
      </w:r>
    </w:p>
    <w:p w:rsidR="00B345E2" w:rsidRDefault="00B345E2" w:rsidP="00B345E2">
      <w:r>
        <w:t xml:space="preserve">Ainsi, </w:t>
      </w:r>
      <w:r w:rsidR="00BD1B2D">
        <w:t xml:space="preserve">en plus d’une liste de restaurant, </w:t>
      </w:r>
      <w:r>
        <w:t xml:space="preserve">nous garderons </w:t>
      </w:r>
      <w:r w:rsidR="006B493A">
        <w:t>également leur</w:t>
      </w:r>
      <w:r w:rsidR="00FF79AA">
        <w:t>s</w:t>
      </w:r>
      <w:r w:rsidR="006B493A">
        <w:t xml:space="preserve"> types</w:t>
      </w:r>
      <w:r w:rsidR="00D95403">
        <w:t xml:space="preserve"> :</w:t>
      </w:r>
    </w:p>
    <w:p w:rsidR="00B345E2" w:rsidRDefault="00807536" w:rsidP="00F81D9B">
      <w:pPr>
        <w:pStyle w:val="Paragraphedeliste"/>
        <w:numPr>
          <w:ilvl w:val="0"/>
          <w:numId w:val="19"/>
        </w:numPr>
      </w:pPr>
      <w:r>
        <w:t>Au</w:t>
      </w:r>
      <w:r w:rsidR="00B345E2">
        <w:t xml:space="preserve"> sens du type de cuisine (</w:t>
      </w:r>
      <w:r w:rsidR="00FF2B98">
        <w:t>thaïlandaise</w:t>
      </w:r>
      <w:r w:rsidR="00B345E2">
        <w:t>, asiatique, africaine)</w:t>
      </w:r>
    </w:p>
    <w:p w:rsidR="00B345E2" w:rsidRDefault="00807536" w:rsidP="00F81D9B">
      <w:pPr>
        <w:pStyle w:val="Paragraphedeliste"/>
        <w:numPr>
          <w:ilvl w:val="0"/>
          <w:numId w:val="19"/>
        </w:numPr>
      </w:pPr>
      <w:r>
        <w:t>Au</w:t>
      </w:r>
      <w:r w:rsidR="00B345E2">
        <w:t xml:space="preserve"> sens de la gamme de plats disponibles (pizzeria ne propose quasiment que des pizza</w:t>
      </w:r>
      <w:r w:rsidR="006647AE">
        <w:t>s</w:t>
      </w:r>
      <w:r w:rsidR="00B345E2">
        <w:t>. Un restaurant axé pâtisserie)</w:t>
      </w:r>
    </w:p>
    <w:p w:rsidR="00B345E2" w:rsidRDefault="00807536" w:rsidP="00F81D9B">
      <w:pPr>
        <w:pStyle w:val="Paragraphedeliste"/>
        <w:numPr>
          <w:ilvl w:val="0"/>
          <w:numId w:val="19"/>
        </w:numPr>
      </w:pPr>
      <w:r>
        <w:t>Au</w:t>
      </w:r>
      <w:r w:rsidR="00B345E2">
        <w:t xml:space="preserve"> sens du type de service</w:t>
      </w:r>
      <w:r w:rsidR="00EF19D4">
        <w:t xml:space="preserve"> </w:t>
      </w:r>
      <w:r w:rsidR="00B345E2">
        <w:t xml:space="preserve">: fast-food, restaurant familial, </w:t>
      </w:r>
      <w:r w:rsidR="0002212B">
        <w:t>F</w:t>
      </w:r>
      <w:r w:rsidR="00DE7A9F">
        <w:t xml:space="preserve">ood </w:t>
      </w:r>
      <w:r w:rsidR="0002212B">
        <w:t>truck</w:t>
      </w:r>
      <w:r w:rsidR="00B345E2">
        <w:t>, ...</w:t>
      </w:r>
    </w:p>
    <w:p w:rsidR="00040E6A" w:rsidRDefault="00040E6A" w:rsidP="00B345E2">
      <w:r w:rsidRPr="00040E6A">
        <w:t>Nous tiendrons une liste d'ingrédients. Des plats peuvent contenir plusieurs ingrédients et peuvent avoir des ingrédients à choix</w:t>
      </w:r>
      <w:r w:rsidR="00CB5629">
        <w:t xml:space="preserve"> lors de la commande</w:t>
      </w:r>
      <w:r w:rsidRPr="00040E6A">
        <w:t>.</w:t>
      </w:r>
    </w:p>
    <w:p w:rsidR="00904882" w:rsidRDefault="00904882" w:rsidP="00B345E2">
      <w:r>
        <w:t>Les différents t</w:t>
      </w:r>
      <w:r w:rsidRPr="003F1373">
        <w:t xml:space="preserve">ypes de plats (pizza, </w:t>
      </w:r>
      <w:proofErr w:type="spellStart"/>
      <w:r w:rsidRPr="003F1373">
        <w:t>durum</w:t>
      </w:r>
      <w:proofErr w:type="spellEnd"/>
      <w:r w:rsidRPr="003F1373">
        <w:t xml:space="preserve">=kebab, </w:t>
      </w:r>
      <w:r>
        <w:t>etc</w:t>
      </w:r>
      <w:r w:rsidR="008F74C1">
        <w:t>.</w:t>
      </w:r>
      <w:r w:rsidRPr="003F1373">
        <w:t>)</w:t>
      </w:r>
    </w:p>
    <w:p w:rsidR="00130206" w:rsidRDefault="00130206" w:rsidP="00B345E2">
      <w:r>
        <w:t>Nous tiendrons une liste d'allergènes connus.</w:t>
      </w:r>
    </w:p>
    <w:p w:rsidR="00B1712C" w:rsidRDefault="00B1712C" w:rsidP="00B1712C">
      <w:r>
        <w:t>Nous garderons aussi les avis clients sur les restaurants de notre base.</w:t>
      </w:r>
    </w:p>
    <w:p w:rsidR="00D20DD6" w:rsidRDefault="00D20DD6" w:rsidP="00D20DD6">
      <w:r>
        <w:t>Nous garderons aussi trace des utilisateurs de notre plateforme :</w:t>
      </w:r>
    </w:p>
    <w:p w:rsidR="00D20DD6" w:rsidRDefault="00D20DD6" w:rsidP="00D20DD6">
      <w:pPr>
        <w:pStyle w:val="Paragraphedeliste"/>
        <w:numPr>
          <w:ilvl w:val="0"/>
          <w:numId w:val="22"/>
        </w:numPr>
      </w:pPr>
      <w:r>
        <w:t>Les propriétaires, employés (ou plus généralement représentants) de restaurants</w:t>
      </w:r>
    </w:p>
    <w:p w:rsidR="00D20DD6" w:rsidRDefault="00D20DD6" w:rsidP="00D20DD6">
      <w:pPr>
        <w:pStyle w:val="Paragraphedeliste"/>
        <w:numPr>
          <w:ilvl w:val="0"/>
          <w:numId w:val="22"/>
        </w:numPr>
      </w:pPr>
      <w:r>
        <w:t>Les clients passant par notre plateforme</w:t>
      </w:r>
    </w:p>
    <w:p w:rsidR="00D20DD6" w:rsidRDefault="00D20DD6" w:rsidP="00D20DD6">
      <w:pPr>
        <w:pStyle w:val="Paragraphedeliste"/>
        <w:numPr>
          <w:ilvl w:val="0"/>
          <w:numId w:val="22"/>
        </w:numPr>
      </w:pPr>
      <w:r>
        <w:t>Les administrateurs du système</w:t>
      </w:r>
    </w:p>
    <w:p w:rsidR="00473130" w:rsidRDefault="00DD663B" w:rsidP="00156CF5">
      <w:r>
        <w:t>Les différents quartiers (NIP)</w:t>
      </w:r>
    </w:p>
    <w:p w:rsidR="0090217D" w:rsidRDefault="00E0320B">
      <w:r>
        <w:t xml:space="preserve">Une liste des commandes. (On ne traitera pas de réservations de restaurant. On </w:t>
      </w:r>
      <w:proofErr w:type="gramStart"/>
      <w:r>
        <w:t>veut )</w:t>
      </w:r>
      <w:proofErr w:type="gramEnd"/>
      <w:r>
        <w:t>.</w:t>
      </w:r>
    </w:p>
    <w:p w:rsidR="00B22946" w:rsidRDefault="00F0281A">
      <w:r w:rsidRPr="00F0281A">
        <w:t>Nous permettrons l'enregistrement de promotions (par ex. rabais, code promo, ...).</w:t>
      </w:r>
    </w:p>
    <w:p w:rsidR="000477E8" w:rsidRDefault="000477E8" w:rsidP="000477E8">
      <w:pPr>
        <w:pStyle w:val="Titre1"/>
      </w:pPr>
      <w:bookmarkStart w:id="2" w:name="_Toc90641435"/>
      <w:r>
        <w:t>Objectifs</w:t>
      </w:r>
      <w:bookmarkEnd w:id="2"/>
    </w:p>
    <w:p w:rsidR="000477E8" w:rsidRDefault="0090217D" w:rsidP="000477E8">
      <w:r>
        <w:t>Nous voulons pouvoir utiliser la base de données pour :</w:t>
      </w:r>
    </w:p>
    <w:p w:rsidR="0090217D" w:rsidRDefault="0090217D" w:rsidP="0090217D">
      <w:pPr>
        <w:pStyle w:val="Paragraphedeliste"/>
        <w:numPr>
          <w:ilvl w:val="0"/>
          <w:numId w:val="17"/>
        </w:numPr>
      </w:pPr>
      <w:r>
        <w:t>Avoir un catalogue des restaurants dans différentes villes ou quartiers</w:t>
      </w:r>
    </w:p>
    <w:p w:rsidR="00160EC5" w:rsidRDefault="00160EC5" w:rsidP="00160EC5">
      <w:pPr>
        <w:pStyle w:val="Paragraphedeliste"/>
      </w:pPr>
    </w:p>
    <w:p w:rsidR="00160EC5" w:rsidRDefault="0090217D" w:rsidP="00160EC5">
      <w:pPr>
        <w:pStyle w:val="Paragraphedeliste"/>
        <w:numPr>
          <w:ilvl w:val="0"/>
          <w:numId w:val="17"/>
        </w:numPr>
      </w:pPr>
      <w:r>
        <w:t>Permettre de rechercher des restaurants à recommander à des utilisateurs. (A la façon de just-eat.ch)</w:t>
      </w:r>
      <w:r w:rsidR="00160EC5">
        <w:t>. Par exemple, en fonction de l’avis (</w:t>
      </w:r>
      <w:proofErr w:type="spellStart"/>
      <w:r w:rsidR="00160EC5">
        <w:t>reviews</w:t>
      </w:r>
      <w:proofErr w:type="spellEnd"/>
      <w:r w:rsidR="00160EC5">
        <w:t>) d’un restaurant, de leurs allergies, des types de plats ou d’autres critères.</w:t>
      </w:r>
    </w:p>
    <w:p w:rsidR="00160EC5" w:rsidRDefault="00160EC5" w:rsidP="00160EC5">
      <w:pPr>
        <w:pStyle w:val="Paragraphedeliste"/>
      </w:pPr>
    </w:p>
    <w:p w:rsidR="00160EC5" w:rsidRDefault="00160EC5" w:rsidP="00160EC5">
      <w:pPr>
        <w:pStyle w:val="Paragraphedeliste"/>
        <w:numPr>
          <w:ilvl w:val="0"/>
          <w:numId w:val="17"/>
        </w:numPr>
      </w:pPr>
      <w:r>
        <w:t xml:space="preserve">Permettre de répondre à des questions </w:t>
      </w:r>
      <w:r w:rsidR="00DC2935">
        <w:t>concernant la cartographie du paysage alimentaire d’un lieu.</w:t>
      </w:r>
    </w:p>
    <w:p w:rsidR="00160EC5" w:rsidRDefault="00160EC5" w:rsidP="00160EC5">
      <w:pPr>
        <w:pStyle w:val="Paragraphedeliste"/>
      </w:pPr>
    </w:p>
    <w:p w:rsidR="0012509C" w:rsidRDefault="0012509C" w:rsidP="0090217D">
      <w:pPr>
        <w:pStyle w:val="Paragraphedeliste"/>
        <w:numPr>
          <w:ilvl w:val="0"/>
          <w:numId w:val="17"/>
        </w:numPr>
      </w:pPr>
      <w:r>
        <w:t>On veut permettre à des restaurants de se faire découvrir par notre plateforme. (</w:t>
      </w:r>
      <w:proofErr w:type="gramStart"/>
      <w:r>
        <w:t>des</w:t>
      </w:r>
      <w:proofErr w:type="gramEnd"/>
      <w:r>
        <w:t xml:space="preserve"> employés de restaurant peuvent ajouter leur établissement).</w:t>
      </w:r>
    </w:p>
    <w:p w:rsidR="00E7726D" w:rsidRDefault="00E7726D" w:rsidP="00E7726D">
      <w:pPr>
        <w:pStyle w:val="Paragraphedeliste"/>
      </w:pPr>
    </w:p>
    <w:p w:rsidR="00E7726D" w:rsidRDefault="00E7726D" w:rsidP="0090217D">
      <w:pPr>
        <w:pStyle w:val="Paragraphedeliste"/>
        <w:numPr>
          <w:ilvl w:val="0"/>
          <w:numId w:val="17"/>
        </w:numPr>
      </w:pPr>
      <w:r>
        <w:t>Permettre à des utilisateurs de passer des commandes ou des réservations.</w:t>
      </w:r>
    </w:p>
    <w:p w:rsidR="00D510E7" w:rsidRDefault="00D510E7" w:rsidP="00D510E7">
      <w:pPr>
        <w:pStyle w:val="Paragraphedeliste"/>
      </w:pPr>
    </w:p>
    <w:p w:rsidR="00D510E7" w:rsidRDefault="00D510E7" w:rsidP="0090217D">
      <w:pPr>
        <w:pStyle w:val="Paragraphedeliste"/>
        <w:numPr>
          <w:ilvl w:val="0"/>
          <w:numId w:val="17"/>
        </w:numPr>
      </w:pPr>
      <w:r>
        <w:t>Permettre de passer des commandes ou faire des réservations dans ces derniers</w:t>
      </w:r>
    </w:p>
    <w:p w:rsidR="00EE277C" w:rsidRDefault="00EE277C" w:rsidP="00EE277C">
      <w:pPr>
        <w:pStyle w:val="Paragraphedeliste"/>
      </w:pPr>
    </w:p>
    <w:p w:rsidR="00EE277C" w:rsidRDefault="00EE277C" w:rsidP="0090217D">
      <w:pPr>
        <w:pStyle w:val="Paragraphedeliste"/>
        <w:numPr>
          <w:ilvl w:val="0"/>
          <w:numId w:val="17"/>
        </w:numPr>
      </w:pPr>
      <w:r>
        <w:lastRenderedPageBreak/>
        <w:t xml:space="preserve">Un client désire manger </w:t>
      </w:r>
      <w:r w:rsidR="00A122A3">
        <w:t xml:space="preserve">des </w:t>
      </w:r>
      <w:r w:rsidR="00673301">
        <w:t>boulette</w:t>
      </w:r>
      <w:r w:rsidR="00A122A3">
        <w:t>s</w:t>
      </w:r>
      <w:r w:rsidR="00673301">
        <w:t xml:space="preserve"> de viande ou un</w:t>
      </w:r>
      <w:r>
        <w:t xml:space="preserve"> fallafel.</w:t>
      </w:r>
      <w:r w:rsidR="00673301">
        <w:t xml:space="preserve"> Ce </w:t>
      </w:r>
      <w:r w:rsidR="00A122A3">
        <w:t>plat peut être commandé dans plusieurs types de restaurants (</w:t>
      </w:r>
      <w:r w:rsidR="00CA09A6">
        <w:t>kebab, restaurant asiatique, restaurant africain).</w:t>
      </w:r>
    </w:p>
    <w:p w:rsidR="00BA7BB1" w:rsidRDefault="00BA7BB1" w:rsidP="00BA7BB1">
      <w:pPr>
        <w:pStyle w:val="Paragraphedeliste"/>
      </w:pPr>
    </w:p>
    <w:p w:rsidR="00BA7BB1" w:rsidRDefault="00BA7BB1" w:rsidP="0090217D">
      <w:pPr>
        <w:pStyle w:val="Paragraphedeliste"/>
        <w:numPr>
          <w:ilvl w:val="0"/>
          <w:numId w:val="17"/>
        </w:numPr>
      </w:pPr>
      <w:r>
        <w:t>Qu’un client puisse rechercher un restaurant de type pizzeria-kebab qui propose des plats sans son allergène (</w:t>
      </w:r>
      <w:proofErr w:type="spellStart"/>
      <w:proofErr w:type="gramStart"/>
      <w:r>
        <w:t>p.ex</w:t>
      </w:r>
      <w:proofErr w:type="spellEnd"/>
      <w:proofErr w:type="gramEnd"/>
      <w:r>
        <w:t xml:space="preserve"> céréales).</w:t>
      </w:r>
    </w:p>
    <w:p w:rsidR="00313496" w:rsidRDefault="00313496" w:rsidP="00313496">
      <w:pPr>
        <w:pStyle w:val="Paragraphedeliste"/>
      </w:pPr>
    </w:p>
    <w:p w:rsidR="00313496" w:rsidRDefault="00313496" w:rsidP="0090217D">
      <w:pPr>
        <w:pStyle w:val="Paragraphedeliste"/>
        <w:numPr>
          <w:ilvl w:val="0"/>
          <w:numId w:val="17"/>
        </w:numPr>
      </w:pPr>
      <w:r>
        <w:t>/ ! \</w:t>
      </w:r>
      <w:proofErr w:type="gramStart"/>
      <w:r>
        <w:t xml:space="preserve">   [</w:t>
      </w:r>
      <w:proofErr w:type="gramEnd"/>
      <w:r>
        <w:t>contexte] Il y a des ingrédients.</w:t>
      </w:r>
    </w:p>
    <w:p w:rsidR="006332DD" w:rsidRDefault="006332DD" w:rsidP="006332DD">
      <w:pPr>
        <w:pStyle w:val="Paragraphedeliste"/>
      </w:pPr>
    </w:p>
    <w:p w:rsidR="006332DD" w:rsidRDefault="006332DD" w:rsidP="0090217D">
      <w:pPr>
        <w:pStyle w:val="Paragraphedeliste"/>
        <w:numPr>
          <w:ilvl w:val="0"/>
          <w:numId w:val="17"/>
        </w:numPr>
      </w:pPr>
      <w:r>
        <w:t>[</w:t>
      </w:r>
      <w:proofErr w:type="gramStart"/>
      <w:r>
        <w:t>contexte</w:t>
      </w:r>
      <w:proofErr w:type="gramEnd"/>
      <w:r>
        <w:t>] : On a un même plat (poulet curry) proposé dans plusieurs restaurants. Il est proposé avec des ingrédients différents selon le restaurant.</w:t>
      </w:r>
      <w:r>
        <w:br/>
        <w:t xml:space="preserve">Chaque restaurant doit pouvoir </w:t>
      </w:r>
      <w:r w:rsidR="00C21558">
        <w:t xml:space="preserve">éditer la liste des ingrédients de ce même plat pour son propre restaurant (sans que ça modifie les ingrédients des autres restaurants). Il doit en outre pouvoir attribuer des prix différents pour chaque </w:t>
      </w:r>
      <w:r w:rsidR="004B6271">
        <w:t>ingrédient supplémentaire (p.ex. salade à 2 CHF dans restaurant A, salade 4 CHF dans restaurant B, …).</w:t>
      </w:r>
      <w:r>
        <w:t xml:space="preserve"> </w:t>
      </w:r>
    </w:p>
    <w:p w:rsidR="006332DD" w:rsidRDefault="006332DD" w:rsidP="006332DD"/>
    <w:p w:rsidR="0090217D" w:rsidRDefault="00375151" w:rsidP="00B22946">
      <w:pPr>
        <w:pStyle w:val="Titre1"/>
      </w:pPr>
      <w:bookmarkStart w:id="3" w:name="_Toc90641436"/>
      <w:r>
        <w:t>Contraintes</w:t>
      </w:r>
      <w:bookmarkEnd w:id="3"/>
    </w:p>
    <w:p w:rsidR="00375151" w:rsidRDefault="00375151" w:rsidP="00375151">
      <w:pPr>
        <w:pStyle w:val="Paragraphedeliste"/>
        <w:numPr>
          <w:ilvl w:val="0"/>
          <w:numId w:val="17"/>
        </w:numPr>
      </w:pPr>
      <w:r>
        <w:t>On considère que le prix des ingrédients est fixe pour tous les restaurants.</w:t>
      </w:r>
    </w:p>
    <w:p w:rsidR="00375151" w:rsidRDefault="00375151" w:rsidP="00375151">
      <w:pPr>
        <w:pStyle w:val="Paragraphedeliste"/>
        <w:numPr>
          <w:ilvl w:val="1"/>
          <w:numId w:val="17"/>
        </w:numPr>
      </w:pPr>
      <w:r>
        <w:t xml:space="preserve">On sait qu’en pratique, ça ne serait pas le cas, mais </w:t>
      </w:r>
      <w:r w:rsidR="00711097">
        <w:t>pour rendre le projet réalisable, on va poser cette contrainte.</w:t>
      </w:r>
      <w:r w:rsidR="00711097">
        <w:br/>
        <w:t xml:space="preserve">Si chaque restaurant pouvait avoir des prix d’ingrédients différents, on serait à la limite de l’utilité des relations d’un SGBDR par rapport à la redondance. </w:t>
      </w:r>
    </w:p>
    <w:p w:rsidR="0090217D" w:rsidRDefault="0090217D" w:rsidP="000477E8"/>
    <w:p w:rsidR="00E010D8" w:rsidRDefault="00E0320B" w:rsidP="00E0320B">
      <w:pPr>
        <w:pStyle w:val="Titre1"/>
      </w:pPr>
      <w:bookmarkStart w:id="4" w:name="_Toc90641437"/>
      <w:r>
        <w:t>Précisions</w:t>
      </w:r>
      <w:bookmarkEnd w:id="4"/>
    </w:p>
    <w:p w:rsidR="00CD0426" w:rsidRDefault="00CD0426" w:rsidP="000477E8"/>
    <w:p w:rsidR="00CD0426" w:rsidRDefault="00CD0426" w:rsidP="000477E8"/>
    <w:p w:rsidR="004F3AF7" w:rsidRDefault="004F3AF7">
      <w:pPr>
        <w:spacing w:line="259" w:lineRule="auto"/>
      </w:pPr>
      <w:r>
        <w:br w:type="page"/>
      </w:r>
    </w:p>
    <w:p w:rsidR="004F3AF7" w:rsidRDefault="004F3AF7" w:rsidP="004F3AF7">
      <w:pPr>
        <w:pStyle w:val="Titre1"/>
      </w:pPr>
      <w:bookmarkStart w:id="5" w:name="_Toc90641438"/>
      <w:r>
        <w:lastRenderedPageBreak/>
        <w:t>Autres réflexions de conception</w:t>
      </w:r>
      <w:r w:rsidR="00EE5A67">
        <w:t xml:space="preserve"> </w:t>
      </w:r>
      <w:r w:rsidR="003F36F5">
        <w:t xml:space="preserve">et </w:t>
      </w:r>
      <w:r w:rsidR="00EE5A67">
        <w:t>nos choix</w:t>
      </w:r>
      <w:bookmarkEnd w:id="5"/>
    </w:p>
    <w:p w:rsidR="004F3AF7" w:rsidRDefault="004F3AF7" w:rsidP="004F3AF7"/>
    <w:p w:rsidR="004F3AF7" w:rsidRDefault="004F3AF7" w:rsidP="004F3AF7">
      <w:pPr>
        <w:pStyle w:val="Titre2"/>
      </w:pPr>
      <w:bookmarkStart w:id="6" w:name="_Toc90641439"/>
      <w:r>
        <w:t>Concernant le MCD</w:t>
      </w:r>
      <w:bookmarkEnd w:id="6"/>
    </w:p>
    <w:p w:rsidR="004F3AF7" w:rsidRDefault="004F3AF7" w:rsidP="004F3AF7"/>
    <w:p w:rsidR="004F3AF7" w:rsidRDefault="004F3AF7" w:rsidP="004F3AF7">
      <w:r>
        <w:t>Utilisateurs :</w:t>
      </w:r>
    </w:p>
    <w:p w:rsidR="004F3AF7" w:rsidRDefault="004F3AF7" w:rsidP="004F3AF7">
      <w:pPr>
        <w:pStyle w:val="Paragraphedeliste"/>
        <w:numPr>
          <w:ilvl w:val="0"/>
          <w:numId w:val="23"/>
        </w:numPr>
        <w:spacing w:line="259" w:lineRule="auto"/>
      </w:pPr>
      <w:r>
        <w:t xml:space="preserve">On veut </w:t>
      </w:r>
      <w:proofErr w:type="spellStart"/>
      <w:r>
        <w:t>qu</w:t>
      </w:r>
      <w:proofErr w:type="spellEnd"/>
      <w:r>
        <w:t xml:space="preserve"> un user qui serait </w:t>
      </w:r>
      <w:proofErr w:type="spellStart"/>
      <w:r>
        <w:t>admin+propio+client</w:t>
      </w:r>
      <w:proofErr w:type="spellEnd"/>
      <w:r>
        <w:t xml:space="preserve"> n’aie qu’un seul compte.</w:t>
      </w:r>
    </w:p>
    <w:p w:rsidR="00A065D8" w:rsidRDefault="00A065D8" w:rsidP="004F3AF7">
      <w:pPr>
        <w:pStyle w:val="Paragraphedeliste"/>
        <w:numPr>
          <w:ilvl w:val="0"/>
          <w:numId w:val="23"/>
        </w:numPr>
        <w:spacing w:line="259" w:lineRule="auto"/>
      </w:pPr>
      <w:r>
        <w:t>On ne va pas considérer</w:t>
      </w:r>
      <w:r w:rsidR="0054099A">
        <w:t xml:space="preserve"> séparément</w:t>
      </w:r>
      <w:r>
        <w:t xml:space="preserve"> l’adresse de facturation</w:t>
      </w:r>
      <w:r w:rsidR="0054099A">
        <w:t xml:space="preserve"> et l’adresse de livraison / habitation.</w:t>
      </w:r>
    </w:p>
    <w:p w:rsidR="001B3478" w:rsidRDefault="001B3478" w:rsidP="004F3AF7">
      <w:pPr>
        <w:pStyle w:val="Paragraphedeliste"/>
        <w:numPr>
          <w:ilvl w:val="0"/>
          <w:numId w:val="23"/>
        </w:numPr>
        <w:spacing w:line="259" w:lineRule="auto"/>
      </w:pPr>
      <w:r>
        <w:t>Cardinalité</w:t>
      </w:r>
      <w:r w:rsidR="0051016C">
        <w:t> :</w:t>
      </w:r>
      <w:r>
        <w:t xml:space="preserve"> quartiers -</w:t>
      </w:r>
      <w:r w:rsidR="008A7F30">
        <w:t xml:space="preserve"> </w:t>
      </w:r>
      <w:r>
        <w:t>utilisateurs</w:t>
      </w:r>
    </w:p>
    <w:p w:rsidR="0012121F" w:rsidRDefault="0012121F" w:rsidP="001B3478">
      <w:pPr>
        <w:pStyle w:val="Paragraphedeliste"/>
        <w:numPr>
          <w:ilvl w:val="1"/>
          <w:numId w:val="23"/>
        </w:numPr>
        <w:spacing w:line="259" w:lineRule="auto"/>
      </w:pPr>
      <w:r>
        <w:t>Selon le type d’utilisateur l</w:t>
      </w:r>
      <w:r w:rsidR="001B3478">
        <w:t>’adresse ne sera pas obligatoire</w:t>
      </w:r>
    </w:p>
    <w:p w:rsidR="001B3478" w:rsidRDefault="001B3478" w:rsidP="001B3478">
      <w:pPr>
        <w:pStyle w:val="Paragraphedeliste"/>
        <w:numPr>
          <w:ilvl w:val="1"/>
          <w:numId w:val="23"/>
        </w:numPr>
        <w:spacing w:line="259" w:lineRule="auto"/>
      </w:pPr>
      <w:r>
        <w:t>Un utilisateur de l’application n’aura pas forcément besoin de fournir une adresse</w:t>
      </w:r>
    </w:p>
    <w:p w:rsidR="004F3AF7" w:rsidRDefault="004F3AF7" w:rsidP="004F3AF7">
      <w:pPr>
        <w:pStyle w:val="Paragraphedeliste"/>
        <w:numPr>
          <w:ilvl w:val="0"/>
          <w:numId w:val="23"/>
        </w:numPr>
        <w:spacing w:line="259" w:lineRule="auto"/>
      </w:pPr>
      <w:r>
        <w:t>Pros</w:t>
      </w:r>
    </w:p>
    <w:p w:rsidR="004F3AF7" w:rsidRDefault="004F3AF7" w:rsidP="004F3AF7">
      <w:pPr>
        <w:pStyle w:val="Paragraphedeliste"/>
        <w:numPr>
          <w:ilvl w:val="0"/>
          <w:numId w:val="23"/>
        </w:numPr>
        <w:spacing w:line="259" w:lineRule="auto"/>
      </w:pPr>
      <w:r>
        <w:t>Cons</w:t>
      </w:r>
    </w:p>
    <w:p w:rsidR="004F3AF7" w:rsidRDefault="004F3AF7" w:rsidP="004F3AF7">
      <w:pPr>
        <w:pStyle w:val="Paragraphedeliste"/>
        <w:numPr>
          <w:ilvl w:val="1"/>
          <w:numId w:val="23"/>
        </w:numPr>
        <w:spacing w:line="259" w:lineRule="auto"/>
      </w:pPr>
      <w:r>
        <w:t>Si l’admin se fait voler son accès sur la partie acheteurs, c’est une grande perte de sécurité.</w:t>
      </w:r>
    </w:p>
    <w:p w:rsidR="004F3AF7" w:rsidRDefault="004F3AF7" w:rsidP="004F3AF7"/>
    <w:p w:rsidR="004F3AF7" w:rsidRDefault="004F3AF7" w:rsidP="004F3AF7">
      <w:r>
        <w:t>Ingrédients :</w:t>
      </w:r>
    </w:p>
    <w:p w:rsidR="004F3AF7" w:rsidRDefault="004F3AF7" w:rsidP="004F3AF7">
      <w:pPr>
        <w:pStyle w:val="Paragraphedeliste"/>
        <w:numPr>
          <w:ilvl w:val="0"/>
          <w:numId w:val="23"/>
        </w:numPr>
        <w:spacing w:line="259" w:lineRule="auto"/>
      </w:pPr>
      <w:r>
        <w:t>Questions à se poser</w:t>
      </w:r>
    </w:p>
    <w:p w:rsidR="004F3AF7" w:rsidRDefault="004F3AF7" w:rsidP="004F3AF7">
      <w:pPr>
        <w:pStyle w:val="Paragraphedeliste"/>
        <w:numPr>
          <w:ilvl w:val="1"/>
          <w:numId w:val="23"/>
        </w:numPr>
        <w:spacing w:line="259" w:lineRule="auto"/>
      </w:pPr>
      <w:r>
        <w:t xml:space="preserve">Est-ce </w:t>
      </w:r>
      <w:proofErr w:type="spellStart"/>
      <w:r>
        <w:t>qu</w:t>
      </w:r>
      <w:proofErr w:type="spellEnd"/>
      <w:r>
        <w:t xml:space="preserve"> un ingrédient juste ce que l’on peut ajouter à un plat que l’on commande ?</w:t>
      </w:r>
    </w:p>
    <w:p w:rsidR="004F3AF7" w:rsidRDefault="004F3AF7" w:rsidP="004F3AF7">
      <w:pPr>
        <w:pStyle w:val="Paragraphedeliste"/>
        <w:numPr>
          <w:ilvl w:val="1"/>
          <w:numId w:val="23"/>
        </w:numPr>
        <w:spacing w:line="259" w:lineRule="auto"/>
      </w:pPr>
      <w:r>
        <w:t xml:space="preserve">Ou est-ce </w:t>
      </w:r>
      <w:proofErr w:type="spellStart"/>
      <w:r>
        <w:t>qu</w:t>
      </w:r>
      <w:proofErr w:type="spellEnd"/>
      <w:r>
        <w:t xml:space="preserve"> on considère </w:t>
      </w:r>
      <w:proofErr w:type="spellStart"/>
      <w:r>
        <w:t>qu</w:t>
      </w:r>
      <w:proofErr w:type="spellEnd"/>
      <w:r>
        <w:t xml:space="preserve"> un ingrédient est la composition d’un plat ?</w:t>
      </w:r>
    </w:p>
    <w:p w:rsidR="004F3AF7" w:rsidRDefault="004F3AF7" w:rsidP="004F3AF7">
      <w:pPr>
        <w:pStyle w:val="Paragraphedeliste"/>
        <w:numPr>
          <w:ilvl w:val="1"/>
          <w:numId w:val="23"/>
        </w:numPr>
        <w:spacing w:line="259" w:lineRule="auto"/>
      </w:pPr>
      <w:r>
        <w:t>Est-ce que pour un burger, le type de pain est un ingrédient ?</w:t>
      </w:r>
    </w:p>
    <w:p w:rsidR="004F3AF7" w:rsidRDefault="004F3AF7" w:rsidP="004F3AF7">
      <w:pPr>
        <w:pStyle w:val="Paragraphedeliste"/>
        <w:numPr>
          <w:ilvl w:val="0"/>
          <w:numId w:val="23"/>
        </w:numPr>
        <w:spacing w:line="259" w:lineRule="auto"/>
      </w:pPr>
      <w:r>
        <w:t>Considérations</w:t>
      </w:r>
    </w:p>
    <w:p w:rsidR="004F3AF7" w:rsidRDefault="004F3AF7" w:rsidP="004F3AF7">
      <w:pPr>
        <w:pStyle w:val="Paragraphedeliste"/>
        <w:numPr>
          <w:ilvl w:val="1"/>
          <w:numId w:val="23"/>
        </w:numPr>
        <w:spacing w:line="259" w:lineRule="auto"/>
      </w:pPr>
      <w:r>
        <w:t>Si un propriétaire change le nom d’un ingrédient, ça ne doit pas changer le nom de l’ingrédient pour les plats de ses autres plats ni ceux de ses concurrents.</w:t>
      </w:r>
      <w:r>
        <w:br/>
        <w:t>Mais cette différenciation peut se faire au niveau du serveur web (PHP par ex).</w:t>
      </w:r>
    </w:p>
    <w:p w:rsidR="0080333A" w:rsidRDefault="0080333A" w:rsidP="0080333A">
      <w:pPr>
        <w:pStyle w:val="Paragraphedeliste"/>
        <w:numPr>
          <w:ilvl w:val="0"/>
          <w:numId w:val="23"/>
        </w:numPr>
        <w:spacing w:line="259" w:lineRule="auto"/>
      </w:pPr>
      <w:r>
        <w:t>Note : on considère ici les accompagnement</w:t>
      </w:r>
      <w:r w:rsidR="00FB550F">
        <w:t>s et autre aliments</w:t>
      </w:r>
      <w:r w:rsidR="00AA02F7">
        <w:t xml:space="preserve"> optionnel</w:t>
      </w:r>
      <w:r>
        <w:t>s comme des ingrédients</w:t>
      </w:r>
      <w:r w:rsidR="00102C36">
        <w:t>. Les ingrédients d’un plat proposé par un restaurant qui ne sont pas obligatoires ne seront pas listés dans la table.</w:t>
      </w:r>
    </w:p>
    <w:p w:rsidR="00102C36" w:rsidRDefault="00102C36" w:rsidP="002E1281">
      <w:pPr>
        <w:pStyle w:val="Paragraphedeliste"/>
        <w:numPr>
          <w:ilvl w:val="1"/>
          <w:numId w:val="23"/>
        </w:numPr>
        <w:spacing w:line="259" w:lineRule="auto"/>
      </w:pPr>
      <w:r>
        <w:t>EX : pour un kebab le pain n’est pas considéré comme un ingrédient</w:t>
      </w:r>
      <w:r w:rsidR="00147E10">
        <w:t xml:space="preserve"> car il est obligatoire</w:t>
      </w:r>
      <w:r w:rsidR="006579EC">
        <w:t>, tandis que la viande est un ingrédient car on peut choisir entre poulet et agneau</w:t>
      </w:r>
    </w:p>
    <w:p w:rsidR="00E61F2A" w:rsidRDefault="00E61F2A" w:rsidP="00E61F2A">
      <w:pPr>
        <w:pStyle w:val="Paragraphedeliste"/>
        <w:numPr>
          <w:ilvl w:val="0"/>
          <w:numId w:val="23"/>
        </w:numPr>
        <w:spacing w:line="259" w:lineRule="auto"/>
      </w:pPr>
      <w:r>
        <w:t>L’unité de mesure pour un même ingrédient ne changera pas d’un restaurant à un autre</w:t>
      </w:r>
    </w:p>
    <w:p w:rsidR="00E61F2A" w:rsidRDefault="00E61F2A" w:rsidP="00E61F2A">
      <w:pPr>
        <w:pStyle w:val="Paragraphedeliste"/>
        <w:numPr>
          <w:ilvl w:val="1"/>
          <w:numId w:val="23"/>
        </w:numPr>
        <w:spacing w:line="259" w:lineRule="auto"/>
      </w:pPr>
      <w:r>
        <w:t xml:space="preserve">EX : La sauce est parfois exprimée en gr mais aussi en ml, ici nous ne </w:t>
      </w:r>
      <w:r w:rsidR="00795003">
        <w:t>prendrons que des ml (choix hypothétique)</w:t>
      </w:r>
    </w:p>
    <w:p w:rsidR="004F3AF7" w:rsidRDefault="004F3AF7" w:rsidP="004F3AF7"/>
    <w:p w:rsidR="004F3AF7" w:rsidRDefault="004F3AF7" w:rsidP="004F3AF7">
      <w:r>
        <w:t>Commandes :</w:t>
      </w:r>
    </w:p>
    <w:p w:rsidR="004F3AF7" w:rsidRDefault="004F3AF7" w:rsidP="004F3AF7">
      <w:pPr>
        <w:pStyle w:val="Paragraphedeliste"/>
        <w:numPr>
          <w:ilvl w:val="0"/>
          <w:numId w:val="23"/>
        </w:numPr>
        <w:spacing w:line="259" w:lineRule="auto"/>
      </w:pPr>
      <w:r>
        <w:t>Problèmes à résoudre :</w:t>
      </w:r>
    </w:p>
    <w:p w:rsidR="004F3AF7" w:rsidRDefault="004F3AF7" w:rsidP="004F3AF7">
      <w:pPr>
        <w:pStyle w:val="Paragraphedeliste"/>
        <w:numPr>
          <w:ilvl w:val="1"/>
          <w:numId w:val="23"/>
        </w:numPr>
        <w:spacing w:line="259" w:lineRule="auto"/>
      </w:pPr>
      <w:r>
        <w:t>Cas concret : 3 amis font commande</w:t>
      </w:r>
    </w:p>
    <w:p w:rsidR="004F3AF7" w:rsidRDefault="004F3AF7" w:rsidP="004F3AF7">
      <w:pPr>
        <w:pStyle w:val="Paragraphedeliste"/>
        <w:numPr>
          <w:ilvl w:val="2"/>
          <w:numId w:val="23"/>
        </w:numPr>
        <w:spacing w:line="259" w:lineRule="auto"/>
      </w:pPr>
      <w:r>
        <w:t xml:space="preserve">1 kebab avec 3 tomates + 4 viande   </w:t>
      </w:r>
      <w:r>
        <w:tab/>
      </w:r>
      <w:r>
        <w:tab/>
      </w:r>
      <w:r>
        <w:tab/>
        <w:t>pour NJ</w:t>
      </w:r>
    </w:p>
    <w:p w:rsidR="004F3AF7" w:rsidRDefault="004F3AF7" w:rsidP="004F3AF7">
      <w:pPr>
        <w:pStyle w:val="Paragraphedeliste"/>
        <w:numPr>
          <w:ilvl w:val="2"/>
          <w:numId w:val="23"/>
        </w:numPr>
        <w:spacing w:line="259" w:lineRule="auto"/>
      </w:pPr>
      <w:r>
        <w:t xml:space="preserve">1 kebab avec 5 tomates + 2 viande agneau </w:t>
      </w:r>
      <w:r>
        <w:tab/>
      </w:r>
      <w:r>
        <w:tab/>
        <w:t>pour JM</w:t>
      </w:r>
    </w:p>
    <w:p w:rsidR="004F3AF7" w:rsidRDefault="004F3AF7" w:rsidP="004F3AF7">
      <w:pPr>
        <w:pStyle w:val="Paragraphedeliste"/>
        <w:numPr>
          <w:ilvl w:val="2"/>
          <w:numId w:val="23"/>
        </w:numPr>
        <w:spacing w:line="259" w:lineRule="auto"/>
      </w:pPr>
      <w:r>
        <w:t xml:space="preserve">1 kebab avec 2 tomates + 3 viande bœuf + 1 maïs </w:t>
      </w:r>
      <w:r>
        <w:tab/>
        <w:t>pour JM</w:t>
      </w:r>
    </w:p>
    <w:p w:rsidR="004F3AF7" w:rsidRDefault="004F3AF7" w:rsidP="004F3AF7">
      <w:pPr>
        <w:pStyle w:val="Paragraphedeliste"/>
        <w:numPr>
          <w:ilvl w:val="1"/>
          <w:numId w:val="23"/>
        </w:numPr>
        <w:spacing w:line="259" w:lineRule="auto"/>
      </w:pPr>
      <w:r>
        <w:t>Solutions</w:t>
      </w:r>
    </w:p>
    <w:p w:rsidR="004F3AF7" w:rsidRDefault="004F3AF7" w:rsidP="004F3AF7">
      <w:pPr>
        <w:pStyle w:val="Paragraphedeliste"/>
        <w:numPr>
          <w:ilvl w:val="2"/>
          <w:numId w:val="23"/>
        </w:numPr>
        <w:spacing w:line="259" w:lineRule="auto"/>
      </w:pPr>
      <w:r>
        <w:lastRenderedPageBreak/>
        <w:t xml:space="preserve">On utilisera une table intermédiaire « Détails de commande » pour stocker 1 ligne ci-haut. Elle sera liée à </w:t>
      </w:r>
      <w:r w:rsidRPr="007A059F">
        <w:rPr>
          <w:i/>
        </w:rPr>
        <w:t>plat</w:t>
      </w:r>
      <w:r>
        <w:t xml:space="preserve">s et </w:t>
      </w:r>
      <w:r w:rsidRPr="007A059F">
        <w:rPr>
          <w:i/>
        </w:rPr>
        <w:t>ingrédients</w:t>
      </w:r>
      <w:r>
        <w:t xml:space="preserve"> par associations.</w:t>
      </w:r>
    </w:p>
    <w:p w:rsidR="004F3AF7" w:rsidRDefault="004F3AF7" w:rsidP="004F3AF7"/>
    <w:p w:rsidR="004F3AF7" w:rsidRDefault="004F3AF7" w:rsidP="004F3AF7">
      <w:r>
        <w:t>Restaurants</w:t>
      </w:r>
    </w:p>
    <w:p w:rsidR="004F3AF7" w:rsidRDefault="004F3AF7" w:rsidP="004F3AF7">
      <w:pPr>
        <w:pStyle w:val="Paragraphedeliste"/>
        <w:numPr>
          <w:ilvl w:val="0"/>
          <w:numId w:val="23"/>
        </w:numPr>
        <w:spacing w:line="259" w:lineRule="auto"/>
      </w:pPr>
      <w:r>
        <w:t>Les horaires</w:t>
      </w:r>
    </w:p>
    <w:p w:rsidR="004F3AF7" w:rsidRDefault="004F3AF7" w:rsidP="004F3AF7">
      <w:pPr>
        <w:pStyle w:val="Paragraphedeliste"/>
        <w:numPr>
          <w:ilvl w:val="1"/>
          <w:numId w:val="23"/>
        </w:numPr>
        <w:spacing w:line="259" w:lineRule="auto"/>
      </w:pPr>
      <w:r>
        <w:t>On ne va pas faire une table pour ça. Plus simple avec du texte simplement.</w:t>
      </w:r>
    </w:p>
    <w:p w:rsidR="004F3AF7" w:rsidRDefault="004F3AF7" w:rsidP="004F3AF7">
      <w:r>
        <w:t xml:space="preserve">Dans table </w:t>
      </w:r>
      <w:proofErr w:type="spellStart"/>
      <w:r>
        <w:t>d association</w:t>
      </w:r>
      <w:proofErr w:type="spellEnd"/>
      <w:r>
        <w:t xml:space="preserve"> </w:t>
      </w:r>
      <w:r>
        <w:rPr>
          <w:i/>
        </w:rPr>
        <w:t>plats – ingrédients</w:t>
      </w:r>
      <w:r>
        <w:t>, on met l’ID du restaurant.</w:t>
      </w:r>
    </w:p>
    <w:p w:rsidR="00947DA0" w:rsidRDefault="00947DA0" w:rsidP="004F3AF7"/>
    <w:p w:rsidR="00947DA0" w:rsidRDefault="00947DA0" w:rsidP="004F3AF7">
      <w:r>
        <w:t>Prix :</w:t>
      </w:r>
    </w:p>
    <w:p w:rsidR="00947DA0" w:rsidRDefault="00947DA0" w:rsidP="00947DA0">
      <w:pPr>
        <w:pStyle w:val="Paragraphedeliste"/>
        <w:numPr>
          <w:ilvl w:val="0"/>
          <w:numId w:val="23"/>
        </w:numPr>
      </w:pPr>
      <w:r>
        <w:t>Tous les prix sont en francs suisse (CHF)</w:t>
      </w:r>
    </w:p>
    <w:p w:rsidR="00F900BE" w:rsidRPr="00695A81" w:rsidRDefault="00F900BE" w:rsidP="00947DA0">
      <w:pPr>
        <w:pStyle w:val="Paragraphedeliste"/>
        <w:numPr>
          <w:ilvl w:val="0"/>
          <w:numId w:val="23"/>
        </w:numPr>
      </w:pPr>
      <w:r>
        <w:t>Si plusieurs monnaies étaient acceptés un même ingrédient aurait un attribut prix qui varierait d’une monnaie à une autre</w:t>
      </w:r>
    </w:p>
    <w:p w:rsidR="004F3AF7" w:rsidRDefault="004F3AF7" w:rsidP="004F3AF7"/>
    <w:p w:rsidR="00597179" w:rsidRDefault="00597179" w:rsidP="004F3AF7">
      <w:r>
        <w:t>Types de plats :</w:t>
      </w:r>
    </w:p>
    <w:p w:rsidR="00597179" w:rsidRDefault="00597179" w:rsidP="00597179">
      <w:pPr>
        <w:pStyle w:val="Paragraphedeliste"/>
        <w:numPr>
          <w:ilvl w:val="0"/>
          <w:numId w:val="23"/>
        </w:numPr>
      </w:pPr>
      <w:r>
        <w:t>On considère qu’un plat peut être de plusieurs types (même si souvent il n’y en a qu’un).</w:t>
      </w:r>
    </w:p>
    <w:p w:rsidR="00597179" w:rsidRDefault="00597179" w:rsidP="00597179">
      <w:pPr>
        <w:pStyle w:val="Paragraphedeliste"/>
        <w:numPr>
          <w:ilvl w:val="1"/>
          <w:numId w:val="23"/>
        </w:numPr>
      </w:pPr>
      <w:r>
        <w:t>p.ex. un fallafel peut être considéré comme africain et asiatique (à notre connaissance).</w:t>
      </w:r>
    </w:p>
    <w:p w:rsidR="00597179" w:rsidRDefault="00597179" w:rsidP="004F3AF7"/>
    <w:p w:rsidR="00597179" w:rsidRDefault="004E28E0" w:rsidP="004F3AF7">
      <w:r>
        <w:t>Quartiers :</w:t>
      </w:r>
    </w:p>
    <w:p w:rsidR="004E28E0" w:rsidRDefault="004E28E0" w:rsidP="004E28E0">
      <w:pPr>
        <w:pStyle w:val="Paragraphedeliste"/>
        <w:numPr>
          <w:ilvl w:val="0"/>
          <w:numId w:val="23"/>
        </w:numPr>
      </w:pPr>
      <w:proofErr w:type="gramStart"/>
      <w:r>
        <w:t>un</w:t>
      </w:r>
      <w:proofErr w:type="gramEnd"/>
      <w:r>
        <w:t xml:space="preserve"> quartier peut accueillir des personnes (utilisateurs, par exemple) ou peut accueillir un restaurant. </w:t>
      </w:r>
      <w:r w:rsidR="00EA0CAE">
        <w:t xml:space="preserve">Un quartier devrait accueillir au moins </w:t>
      </w:r>
      <w:r w:rsidR="00EA0CAE" w:rsidRPr="00EA0CAE">
        <w:rPr>
          <w:i/>
        </w:rPr>
        <w:t>l’un</w:t>
      </w:r>
      <w:r w:rsidR="00EA0CAE">
        <w:t xml:space="preserve"> des deux (restaurant OU utilisateur)</w:t>
      </w:r>
      <w:r w:rsidR="00A64F8B">
        <w:t>.</w:t>
      </w:r>
    </w:p>
    <w:p w:rsidR="004F3AF7" w:rsidRDefault="004F3AF7" w:rsidP="004F3AF7"/>
    <w:p w:rsidR="004F3AF7" w:rsidRDefault="004F3AF7" w:rsidP="004F3AF7"/>
    <w:p w:rsidR="004F3AF7" w:rsidRDefault="004F3AF7" w:rsidP="000477E8"/>
    <w:p w:rsidR="000C2A6E" w:rsidRDefault="000C2A6E" w:rsidP="000477E8"/>
    <w:p w:rsidR="000C2A6E" w:rsidRDefault="000C2A6E" w:rsidP="000477E8"/>
    <w:p w:rsidR="000C2A6E" w:rsidRDefault="000C2A6E" w:rsidP="000477E8"/>
    <w:p w:rsidR="000C2A6E" w:rsidRPr="000477E8" w:rsidRDefault="000C2A6E" w:rsidP="000477E8"/>
    <w:sectPr w:rsidR="000C2A6E" w:rsidRPr="000477E8" w:rsidSect="00DC4673">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8DA" w:rsidRDefault="00DC38DA" w:rsidP="00DC38DA">
      <w:pPr>
        <w:spacing w:after="0"/>
      </w:pPr>
      <w:r>
        <w:separator/>
      </w:r>
    </w:p>
  </w:endnote>
  <w:endnote w:type="continuationSeparator" w:id="0">
    <w:p w:rsidR="00DC38DA" w:rsidRDefault="00DC38DA" w:rsidP="00DC3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8DA" w:rsidRDefault="00012786">
    <w:pPr>
      <w:pStyle w:val="Pieddepage"/>
    </w:pPr>
    <w:r>
      <w:fldChar w:fldCharType="begin"/>
    </w:r>
    <w:r>
      <w:instrText xml:space="preserve"> DATE  \@ "dd.MM.yyyy"  \* MERGEFORMAT </w:instrText>
    </w:r>
    <w:r>
      <w:fldChar w:fldCharType="separate"/>
    </w:r>
    <w:r w:rsidR="00182A2B">
      <w:rPr>
        <w:noProof/>
      </w:rPr>
      <w:t>17.12.2021</w:t>
    </w:r>
    <w:r>
      <w:fldChar w:fldCharType="end"/>
    </w:r>
    <w:r w:rsidR="00DC38DA">
      <w:tab/>
    </w:r>
    <w:r w:rsidR="00DC38DA">
      <w:tab/>
    </w:r>
    <w:r>
      <w:t xml:space="preserve">Page </w:t>
    </w:r>
    <w:r w:rsidR="00DC38DA">
      <w:fldChar w:fldCharType="begin"/>
    </w:r>
    <w:r w:rsidR="00DC38DA">
      <w:instrText xml:space="preserve"> PAGE   \* MERGEFORMAT </w:instrText>
    </w:r>
    <w:r w:rsidR="00DC38DA">
      <w:fldChar w:fldCharType="separate"/>
    </w:r>
    <w:r w:rsidR="00182A2B">
      <w:rPr>
        <w:noProof/>
      </w:rPr>
      <w:t>1</w:t>
    </w:r>
    <w:r w:rsidR="00DC38DA">
      <w:fldChar w:fldCharType="end"/>
    </w:r>
    <w:r w:rsidR="00DC38DA">
      <w:t xml:space="preserve"> / </w:t>
    </w:r>
    <w:r w:rsidR="00DB650F">
      <w:rPr>
        <w:noProof/>
      </w:rPr>
      <w:fldChar w:fldCharType="begin"/>
    </w:r>
    <w:r w:rsidR="00DB650F">
      <w:rPr>
        <w:noProof/>
      </w:rPr>
      <w:instrText xml:space="preserve"> NUMPAGES   \* MERGEFORMAT </w:instrText>
    </w:r>
    <w:r w:rsidR="00DB650F">
      <w:rPr>
        <w:noProof/>
      </w:rPr>
      <w:fldChar w:fldCharType="separate"/>
    </w:r>
    <w:r w:rsidR="00182A2B">
      <w:rPr>
        <w:noProof/>
      </w:rPr>
      <w:t>5</w:t>
    </w:r>
    <w:r w:rsidR="00DB650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8DA" w:rsidRDefault="00DC38DA" w:rsidP="00DC38DA">
      <w:pPr>
        <w:spacing w:after="0"/>
      </w:pPr>
      <w:r>
        <w:separator/>
      </w:r>
    </w:p>
  </w:footnote>
  <w:footnote w:type="continuationSeparator" w:id="0">
    <w:p w:rsidR="00DC38DA" w:rsidRDefault="00DC38DA" w:rsidP="00DC38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786" w:rsidRDefault="00012786">
    <w:pPr>
      <w:pStyle w:val="En-tte"/>
      <w:rPr>
        <w:noProof/>
        <w:lang w:eastAsia="fr-CH"/>
      </w:rPr>
    </w:pPr>
    <w:r w:rsidRPr="00012786">
      <w:rPr>
        <w:noProof/>
        <w:lang w:eastAsia="fr-CH"/>
      </w:rPr>
      <w:drawing>
        <wp:anchor distT="0" distB="0" distL="114300" distR="114300" simplePos="0" relativeHeight="251658240" behindDoc="1" locked="0" layoutInCell="1" allowOverlap="1">
          <wp:simplePos x="0" y="0"/>
          <wp:positionH relativeFrom="column">
            <wp:posOffset>-80911</wp:posOffset>
          </wp:positionH>
          <wp:positionV relativeFrom="paragraph">
            <wp:posOffset>-214719</wp:posOffset>
          </wp:positionV>
          <wp:extent cx="1329055" cy="372139"/>
          <wp:effectExtent l="0" t="0" r="4445" b="8890"/>
          <wp:wrapNone/>
          <wp:docPr id="9" name="Image 9" descr="P:\Documents\logo-cpnv-manua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ocuments\logo-cpnv-manual-capture.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0253"/>
                  <a:stretch/>
                </pic:blipFill>
                <pic:spPr bwMode="auto">
                  <a:xfrm>
                    <a:off x="0" y="0"/>
                    <a:ext cx="1329055" cy="3721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1535">
      <w:rPr>
        <w:noProof/>
        <w:lang w:eastAsia="fr-CH"/>
      </w:rPr>
      <w:tab/>
    </w:r>
    <w:r w:rsidR="00261535">
      <w:rPr>
        <w:noProof/>
        <w:lang w:eastAsia="fr-CH"/>
      </w:rPr>
      <w:tab/>
      <w:t>Nithujan Jegatheeswaran</w:t>
    </w:r>
  </w:p>
  <w:p w:rsidR="006B4BB2" w:rsidRDefault="00B43645">
    <w:pPr>
      <w:pStyle w:val="En-tte"/>
    </w:pPr>
    <w:r>
      <w:t>CDC Restaurants</w:t>
    </w:r>
    <w:r w:rsidR="00DC38DA">
      <w:tab/>
    </w:r>
    <w:r w:rsidR="00DC38DA">
      <w:tab/>
      <w:t xml:space="preserve">Jeffrey </w:t>
    </w:r>
    <w:proofErr w:type="spellStart"/>
    <w:r w:rsidR="00DC38DA">
      <w:t>Mvutu</w:t>
    </w:r>
    <w:proofErr w:type="spellEnd"/>
    <w:r w:rsidR="00DC38DA">
      <w:t xml:space="preserve"> </w:t>
    </w:r>
    <w:proofErr w:type="spellStart"/>
    <w:r w:rsidR="00DC38DA">
      <w:t>Mabilama</w:t>
    </w:r>
    <w:proofErr w:type="spellEnd"/>
  </w:p>
  <w:p w:rsidR="00012786" w:rsidRDefault="000127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376"/>
    <w:multiLevelType w:val="hybridMultilevel"/>
    <w:tmpl w:val="A5789EF2"/>
    <w:lvl w:ilvl="0" w:tplc="E60854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D10048"/>
    <w:multiLevelType w:val="multilevel"/>
    <w:tmpl w:val="F6DCD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E0813"/>
    <w:multiLevelType w:val="multilevel"/>
    <w:tmpl w:val="F7D6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60CDE"/>
    <w:multiLevelType w:val="multilevel"/>
    <w:tmpl w:val="A658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266C"/>
    <w:multiLevelType w:val="hybridMultilevel"/>
    <w:tmpl w:val="A872A012"/>
    <w:lvl w:ilvl="0" w:tplc="69DA5E8C">
      <w:start w:val="3"/>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5" w15:restartNumberingAfterBreak="0">
    <w:nsid w:val="16822FFC"/>
    <w:multiLevelType w:val="hybridMultilevel"/>
    <w:tmpl w:val="00065A7A"/>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CAD44FF"/>
    <w:multiLevelType w:val="hybridMultilevel"/>
    <w:tmpl w:val="E69C860E"/>
    <w:lvl w:ilvl="0" w:tplc="8276610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A903B5"/>
    <w:multiLevelType w:val="hybridMultilevel"/>
    <w:tmpl w:val="AC0E2B7A"/>
    <w:lvl w:ilvl="0" w:tplc="51465E28">
      <w:start w:val="1"/>
      <w:numFmt w:val="lowerLetter"/>
      <w:lvlText w:val="%1."/>
      <w:lvlJc w:val="left"/>
      <w:pPr>
        <w:ind w:left="1428" w:hanging="360"/>
      </w:pPr>
      <w:rPr>
        <w:rFonts w:hint="default"/>
        <w:i w:val="0"/>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8" w15:restartNumberingAfterBreak="0">
    <w:nsid w:val="28DF25AE"/>
    <w:multiLevelType w:val="multilevel"/>
    <w:tmpl w:val="773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B700E"/>
    <w:multiLevelType w:val="hybridMultilevel"/>
    <w:tmpl w:val="E71A5F8A"/>
    <w:lvl w:ilvl="0" w:tplc="E19A823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06970CD"/>
    <w:multiLevelType w:val="multilevel"/>
    <w:tmpl w:val="627E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56D6D"/>
    <w:multiLevelType w:val="hybridMultilevel"/>
    <w:tmpl w:val="B4CC8966"/>
    <w:lvl w:ilvl="0" w:tplc="2C96D0F4">
      <w:start w:val="1"/>
      <w:numFmt w:val="lowerLetter"/>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12" w15:restartNumberingAfterBreak="0">
    <w:nsid w:val="48885AFB"/>
    <w:multiLevelType w:val="hybridMultilevel"/>
    <w:tmpl w:val="F03CC28E"/>
    <w:lvl w:ilvl="0" w:tplc="96BC4882">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3" w15:restartNumberingAfterBreak="0">
    <w:nsid w:val="51D10497"/>
    <w:multiLevelType w:val="hybridMultilevel"/>
    <w:tmpl w:val="B2FE6752"/>
    <w:lvl w:ilvl="0" w:tplc="F5C41576">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4" w15:restartNumberingAfterBreak="0">
    <w:nsid w:val="5338580D"/>
    <w:multiLevelType w:val="multilevel"/>
    <w:tmpl w:val="5312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35569"/>
    <w:multiLevelType w:val="hybridMultilevel"/>
    <w:tmpl w:val="B9E6412A"/>
    <w:lvl w:ilvl="0" w:tplc="8C0087A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E5944D3"/>
    <w:multiLevelType w:val="hybridMultilevel"/>
    <w:tmpl w:val="344A6058"/>
    <w:lvl w:ilvl="0" w:tplc="80D2709A">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7" w15:restartNumberingAfterBreak="0">
    <w:nsid w:val="5EDE3F1B"/>
    <w:multiLevelType w:val="hybridMultilevel"/>
    <w:tmpl w:val="530A267A"/>
    <w:lvl w:ilvl="0" w:tplc="7C2ABFA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0C93CE0"/>
    <w:multiLevelType w:val="hybridMultilevel"/>
    <w:tmpl w:val="740A229A"/>
    <w:lvl w:ilvl="0" w:tplc="1FAEAB6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1583932"/>
    <w:multiLevelType w:val="multilevel"/>
    <w:tmpl w:val="DD2E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B5D02"/>
    <w:multiLevelType w:val="hybridMultilevel"/>
    <w:tmpl w:val="CF9ABD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33E0284"/>
    <w:multiLevelType w:val="hybridMultilevel"/>
    <w:tmpl w:val="C65C2C8A"/>
    <w:lvl w:ilvl="0" w:tplc="B316E1CA">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5A114C8"/>
    <w:multiLevelType w:val="hybridMultilevel"/>
    <w:tmpl w:val="F45295BA"/>
    <w:lvl w:ilvl="0" w:tplc="7C2ABFA4">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1"/>
  </w:num>
  <w:num w:numId="2">
    <w:abstractNumId w:val="14"/>
  </w:num>
  <w:num w:numId="3">
    <w:abstractNumId w:val="12"/>
  </w:num>
  <w:num w:numId="4">
    <w:abstractNumId w:val="19"/>
  </w:num>
  <w:num w:numId="5">
    <w:abstractNumId w:val="16"/>
  </w:num>
  <w:num w:numId="6">
    <w:abstractNumId w:val="8"/>
  </w:num>
  <w:num w:numId="7">
    <w:abstractNumId w:val="5"/>
  </w:num>
  <w:num w:numId="8">
    <w:abstractNumId w:val="11"/>
  </w:num>
  <w:num w:numId="9">
    <w:abstractNumId w:val="1"/>
  </w:num>
  <w:num w:numId="10">
    <w:abstractNumId w:val="13"/>
  </w:num>
  <w:num w:numId="11">
    <w:abstractNumId w:val="4"/>
  </w:num>
  <w:num w:numId="12">
    <w:abstractNumId w:val="2"/>
  </w:num>
  <w:num w:numId="13">
    <w:abstractNumId w:val="7"/>
  </w:num>
  <w:num w:numId="14">
    <w:abstractNumId w:val="3"/>
  </w:num>
  <w:num w:numId="15">
    <w:abstractNumId w:val="10"/>
  </w:num>
  <w:num w:numId="16">
    <w:abstractNumId w:val="15"/>
  </w:num>
  <w:num w:numId="17">
    <w:abstractNumId w:val="6"/>
  </w:num>
  <w:num w:numId="18">
    <w:abstractNumId w:val="0"/>
  </w:num>
  <w:num w:numId="19">
    <w:abstractNumId w:val="17"/>
  </w:num>
  <w:num w:numId="20">
    <w:abstractNumId w:val="20"/>
  </w:num>
  <w:num w:numId="21">
    <w:abstractNumId w:val="18"/>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D9"/>
    <w:rsid w:val="000000ED"/>
    <w:rsid w:val="00011000"/>
    <w:rsid w:val="00012786"/>
    <w:rsid w:val="00016B21"/>
    <w:rsid w:val="0002212B"/>
    <w:rsid w:val="000313D8"/>
    <w:rsid w:val="00040E6A"/>
    <w:rsid w:val="0004603E"/>
    <w:rsid w:val="000477E8"/>
    <w:rsid w:val="00051770"/>
    <w:rsid w:val="000A44A8"/>
    <w:rsid w:val="000B3FE3"/>
    <w:rsid w:val="000C2A6E"/>
    <w:rsid w:val="000C494C"/>
    <w:rsid w:val="000D6952"/>
    <w:rsid w:val="00102C36"/>
    <w:rsid w:val="001151A4"/>
    <w:rsid w:val="0011704E"/>
    <w:rsid w:val="0012121F"/>
    <w:rsid w:val="00123E22"/>
    <w:rsid w:val="0012509C"/>
    <w:rsid w:val="00130206"/>
    <w:rsid w:val="00147E10"/>
    <w:rsid w:val="00151409"/>
    <w:rsid w:val="00156CF5"/>
    <w:rsid w:val="00160EC5"/>
    <w:rsid w:val="001722E1"/>
    <w:rsid w:val="00182A2B"/>
    <w:rsid w:val="001A2313"/>
    <w:rsid w:val="001B3478"/>
    <w:rsid w:val="001B44C9"/>
    <w:rsid w:val="001C73D0"/>
    <w:rsid w:val="001C767F"/>
    <w:rsid w:val="001D5299"/>
    <w:rsid w:val="001E30FA"/>
    <w:rsid w:val="001F2851"/>
    <w:rsid w:val="001F2916"/>
    <w:rsid w:val="00212377"/>
    <w:rsid w:val="00222467"/>
    <w:rsid w:val="00234E5C"/>
    <w:rsid w:val="002476EF"/>
    <w:rsid w:val="00250119"/>
    <w:rsid w:val="00261535"/>
    <w:rsid w:val="002678F0"/>
    <w:rsid w:val="00296A20"/>
    <w:rsid w:val="002A7F2E"/>
    <w:rsid w:val="002B0850"/>
    <w:rsid w:val="002C628A"/>
    <w:rsid w:val="002D287B"/>
    <w:rsid w:val="002D2AA2"/>
    <w:rsid w:val="002E1281"/>
    <w:rsid w:val="002E27AC"/>
    <w:rsid w:val="00312193"/>
    <w:rsid w:val="00313496"/>
    <w:rsid w:val="003262D0"/>
    <w:rsid w:val="00341934"/>
    <w:rsid w:val="00341B2D"/>
    <w:rsid w:val="0034757E"/>
    <w:rsid w:val="003531CB"/>
    <w:rsid w:val="0035324D"/>
    <w:rsid w:val="00363884"/>
    <w:rsid w:val="00374EF2"/>
    <w:rsid w:val="00375151"/>
    <w:rsid w:val="003B53CD"/>
    <w:rsid w:val="003B654E"/>
    <w:rsid w:val="003D2209"/>
    <w:rsid w:val="003F1373"/>
    <w:rsid w:val="003F36F5"/>
    <w:rsid w:val="00406378"/>
    <w:rsid w:val="0045140A"/>
    <w:rsid w:val="004601ED"/>
    <w:rsid w:val="00473130"/>
    <w:rsid w:val="00476683"/>
    <w:rsid w:val="00486BC6"/>
    <w:rsid w:val="00494778"/>
    <w:rsid w:val="004A4A8C"/>
    <w:rsid w:val="004B6271"/>
    <w:rsid w:val="004C6769"/>
    <w:rsid w:val="004E28E0"/>
    <w:rsid w:val="004F0F01"/>
    <w:rsid w:val="004F3AF7"/>
    <w:rsid w:val="005017D4"/>
    <w:rsid w:val="0050760E"/>
    <w:rsid w:val="0051016C"/>
    <w:rsid w:val="00526D96"/>
    <w:rsid w:val="0054099A"/>
    <w:rsid w:val="005535AE"/>
    <w:rsid w:val="00554B55"/>
    <w:rsid w:val="00555F93"/>
    <w:rsid w:val="00590247"/>
    <w:rsid w:val="00597179"/>
    <w:rsid w:val="005A3552"/>
    <w:rsid w:val="005B6E76"/>
    <w:rsid w:val="005C50E0"/>
    <w:rsid w:val="005D752C"/>
    <w:rsid w:val="005E3D66"/>
    <w:rsid w:val="005E438D"/>
    <w:rsid w:val="005F2F83"/>
    <w:rsid w:val="00630616"/>
    <w:rsid w:val="006332DD"/>
    <w:rsid w:val="006579EC"/>
    <w:rsid w:val="00660AA3"/>
    <w:rsid w:val="006647AE"/>
    <w:rsid w:val="00673301"/>
    <w:rsid w:val="006757DA"/>
    <w:rsid w:val="0067711C"/>
    <w:rsid w:val="0069389A"/>
    <w:rsid w:val="006B493A"/>
    <w:rsid w:val="006B4BB2"/>
    <w:rsid w:val="006D6743"/>
    <w:rsid w:val="006F7F26"/>
    <w:rsid w:val="00700A80"/>
    <w:rsid w:val="00702740"/>
    <w:rsid w:val="00711097"/>
    <w:rsid w:val="007215E3"/>
    <w:rsid w:val="00730080"/>
    <w:rsid w:val="00781470"/>
    <w:rsid w:val="00795003"/>
    <w:rsid w:val="007A6FDF"/>
    <w:rsid w:val="007B0195"/>
    <w:rsid w:val="0080333A"/>
    <w:rsid w:val="00807536"/>
    <w:rsid w:val="00831F72"/>
    <w:rsid w:val="008559C6"/>
    <w:rsid w:val="00871C13"/>
    <w:rsid w:val="00887919"/>
    <w:rsid w:val="00891AA9"/>
    <w:rsid w:val="008A7F30"/>
    <w:rsid w:val="008B0540"/>
    <w:rsid w:val="008B2142"/>
    <w:rsid w:val="008C6241"/>
    <w:rsid w:val="008D0D43"/>
    <w:rsid w:val="008D559D"/>
    <w:rsid w:val="008F74C1"/>
    <w:rsid w:val="00901561"/>
    <w:rsid w:val="00901E26"/>
    <w:rsid w:val="0090217D"/>
    <w:rsid w:val="00904882"/>
    <w:rsid w:val="0090730F"/>
    <w:rsid w:val="00923FCF"/>
    <w:rsid w:val="00932D0C"/>
    <w:rsid w:val="00947DA0"/>
    <w:rsid w:val="0096430B"/>
    <w:rsid w:val="0096509C"/>
    <w:rsid w:val="00971EBF"/>
    <w:rsid w:val="009802BE"/>
    <w:rsid w:val="009A59AB"/>
    <w:rsid w:val="009B2B6B"/>
    <w:rsid w:val="009E0858"/>
    <w:rsid w:val="009E19B0"/>
    <w:rsid w:val="00A051E7"/>
    <w:rsid w:val="00A065D8"/>
    <w:rsid w:val="00A122A3"/>
    <w:rsid w:val="00A221CF"/>
    <w:rsid w:val="00A308A7"/>
    <w:rsid w:val="00A4264C"/>
    <w:rsid w:val="00A64F8B"/>
    <w:rsid w:val="00A66DB0"/>
    <w:rsid w:val="00A745D8"/>
    <w:rsid w:val="00A76DD9"/>
    <w:rsid w:val="00A849EE"/>
    <w:rsid w:val="00A94933"/>
    <w:rsid w:val="00AA02F7"/>
    <w:rsid w:val="00AA6B59"/>
    <w:rsid w:val="00AB1BC2"/>
    <w:rsid w:val="00AB3A54"/>
    <w:rsid w:val="00AB62FF"/>
    <w:rsid w:val="00AB7DCE"/>
    <w:rsid w:val="00AC3D49"/>
    <w:rsid w:val="00AC5404"/>
    <w:rsid w:val="00AC74D6"/>
    <w:rsid w:val="00AD5CD5"/>
    <w:rsid w:val="00AE1372"/>
    <w:rsid w:val="00B13678"/>
    <w:rsid w:val="00B15845"/>
    <w:rsid w:val="00B1712C"/>
    <w:rsid w:val="00B22946"/>
    <w:rsid w:val="00B24643"/>
    <w:rsid w:val="00B258EF"/>
    <w:rsid w:val="00B345E2"/>
    <w:rsid w:val="00B41B11"/>
    <w:rsid w:val="00B43645"/>
    <w:rsid w:val="00B535B1"/>
    <w:rsid w:val="00B60096"/>
    <w:rsid w:val="00B70FCD"/>
    <w:rsid w:val="00B716A6"/>
    <w:rsid w:val="00B725F7"/>
    <w:rsid w:val="00BA7BB1"/>
    <w:rsid w:val="00BD1B2D"/>
    <w:rsid w:val="00BD2E63"/>
    <w:rsid w:val="00BE233D"/>
    <w:rsid w:val="00BF2DD2"/>
    <w:rsid w:val="00BF76E4"/>
    <w:rsid w:val="00C118D8"/>
    <w:rsid w:val="00C17D0F"/>
    <w:rsid w:val="00C21558"/>
    <w:rsid w:val="00C35FAE"/>
    <w:rsid w:val="00C72A32"/>
    <w:rsid w:val="00C82DB1"/>
    <w:rsid w:val="00C867BC"/>
    <w:rsid w:val="00CA09A6"/>
    <w:rsid w:val="00CA44B8"/>
    <w:rsid w:val="00CB5629"/>
    <w:rsid w:val="00CC1B8F"/>
    <w:rsid w:val="00CC1CB2"/>
    <w:rsid w:val="00CC7000"/>
    <w:rsid w:val="00CD0426"/>
    <w:rsid w:val="00CD2EF0"/>
    <w:rsid w:val="00CE7F82"/>
    <w:rsid w:val="00CF5E26"/>
    <w:rsid w:val="00D1684E"/>
    <w:rsid w:val="00D20DD6"/>
    <w:rsid w:val="00D23438"/>
    <w:rsid w:val="00D2757D"/>
    <w:rsid w:val="00D34130"/>
    <w:rsid w:val="00D510E7"/>
    <w:rsid w:val="00D65CA6"/>
    <w:rsid w:val="00D92C3C"/>
    <w:rsid w:val="00D93941"/>
    <w:rsid w:val="00D95403"/>
    <w:rsid w:val="00DA3D2D"/>
    <w:rsid w:val="00DB5959"/>
    <w:rsid w:val="00DB650F"/>
    <w:rsid w:val="00DC0765"/>
    <w:rsid w:val="00DC2935"/>
    <w:rsid w:val="00DC38DA"/>
    <w:rsid w:val="00DC4673"/>
    <w:rsid w:val="00DC5231"/>
    <w:rsid w:val="00DD663B"/>
    <w:rsid w:val="00DE4D74"/>
    <w:rsid w:val="00DE617C"/>
    <w:rsid w:val="00DE7A9F"/>
    <w:rsid w:val="00DF462E"/>
    <w:rsid w:val="00E010D8"/>
    <w:rsid w:val="00E0320B"/>
    <w:rsid w:val="00E12654"/>
    <w:rsid w:val="00E31F75"/>
    <w:rsid w:val="00E330B4"/>
    <w:rsid w:val="00E343AC"/>
    <w:rsid w:val="00E535F0"/>
    <w:rsid w:val="00E603F3"/>
    <w:rsid w:val="00E61F2A"/>
    <w:rsid w:val="00E76485"/>
    <w:rsid w:val="00E7726D"/>
    <w:rsid w:val="00E92EA3"/>
    <w:rsid w:val="00EA0CAE"/>
    <w:rsid w:val="00EA4D82"/>
    <w:rsid w:val="00EB35B1"/>
    <w:rsid w:val="00EC5585"/>
    <w:rsid w:val="00EE277C"/>
    <w:rsid w:val="00EE5A67"/>
    <w:rsid w:val="00EF19D4"/>
    <w:rsid w:val="00EF22BD"/>
    <w:rsid w:val="00EF41F6"/>
    <w:rsid w:val="00F0281A"/>
    <w:rsid w:val="00F04E08"/>
    <w:rsid w:val="00F27434"/>
    <w:rsid w:val="00F35099"/>
    <w:rsid w:val="00F45406"/>
    <w:rsid w:val="00F57B3E"/>
    <w:rsid w:val="00F7444B"/>
    <w:rsid w:val="00F81D9B"/>
    <w:rsid w:val="00F829EC"/>
    <w:rsid w:val="00F85378"/>
    <w:rsid w:val="00F871DF"/>
    <w:rsid w:val="00F900BE"/>
    <w:rsid w:val="00FA323D"/>
    <w:rsid w:val="00FB550F"/>
    <w:rsid w:val="00FB5550"/>
    <w:rsid w:val="00FC0B01"/>
    <w:rsid w:val="00FC6C87"/>
    <w:rsid w:val="00FD1942"/>
    <w:rsid w:val="00FF2B98"/>
    <w:rsid w:val="00FF79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1135315"/>
  <w15:chartTrackingRefBased/>
  <w15:docId w15:val="{169BF861-F742-4C65-81C4-A680674E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8EF"/>
    <w:pPr>
      <w:spacing w:line="240" w:lineRule="auto"/>
    </w:pPr>
  </w:style>
  <w:style w:type="paragraph" w:styleId="Titre1">
    <w:name w:val="heading 1"/>
    <w:basedOn w:val="Normal"/>
    <w:next w:val="Normal"/>
    <w:link w:val="Titre1Car"/>
    <w:uiPriority w:val="9"/>
    <w:qFormat/>
    <w:rsid w:val="00B22946"/>
    <w:pPr>
      <w:keepNext/>
      <w:keepLines/>
      <w:spacing w:before="60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53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38DA"/>
    <w:pPr>
      <w:tabs>
        <w:tab w:val="center" w:pos="4536"/>
        <w:tab w:val="right" w:pos="9072"/>
      </w:tabs>
      <w:spacing w:after="0"/>
    </w:pPr>
  </w:style>
  <w:style w:type="character" w:customStyle="1" w:styleId="En-tteCar">
    <w:name w:val="En-tête Car"/>
    <w:basedOn w:val="Policepardfaut"/>
    <w:link w:val="En-tte"/>
    <w:uiPriority w:val="99"/>
    <w:rsid w:val="00DC38DA"/>
  </w:style>
  <w:style w:type="paragraph" w:styleId="Pieddepage">
    <w:name w:val="footer"/>
    <w:basedOn w:val="Normal"/>
    <w:link w:val="PieddepageCar"/>
    <w:uiPriority w:val="99"/>
    <w:unhideWhenUsed/>
    <w:rsid w:val="00DC38DA"/>
    <w:pPr>
      <w:tabs>
        <w:tab w:val="center" w:pos="4536"/>
        <w:tab w:val="right" w:pos="9072"/>
      </w:tabs>
      <w:spacing w:after="0"/>
    </w:pPr>
  </w:style>
  <w:style w:type="character" w:customStyle="1" w:styleId="PieddepageCar">
    <w:name w:val="Pied de page Car"/>
    <w:basedOn w:val="Policepardfaut"/>
    <w:link w:val="Pieddepage"/>
    <w:uiPriority w:val="99"/>
    <w:rsid w:val="00DC38DA"/>
  </w:style>
  <w:style w:type="paragraph" w:styleId="Paragraphedeliste">
    <w:name w:val="List Paragraph"/>
    <w:basedOn w:val="Normal"/>
    <w:uiPriority w:val="34"/>
    <w:qFormat/>
    <w:rsid w:val="009802BE"/>
    <w:pPr>
      <w:ind w:left="720"/>
      <w:contextualSpacing/>
    </w:pPr>
  </w:style>
  <w:style w:type="character" w:customStyle="1" w:styleId="Titre2Car">
    <w:name w:val="Titre 2 Car"/>
    <w:basedOn w:val="Policepardfaut"/>
    <w:link w:val="Titre2"/>
    <w:uiPriority w:val="9"/>
    <w:rsid w:val="0035324D"/>
    <w:rPr>
      <w:rFonts w:asciiTheme="majorHAnsi" w:eastAsiaTheme="majorEastAsia" w:hAnsiTheme="majorHAnsi" w:cstheme="majorBidi"/>
      <w:color w:val="2E74B5" w:themeColor="accent1" w:themeShade="BF"/>
      <w:sz w:val="26"/>
      <w:szCs w:val="26"/>
    </w:rPr>
  </w:style>
  <w:style w:type="character" w:customStyle="1" w:styleId="Codeinline">
    <w:name w:val="Code inline"/>
    <w:basedOn w:val="Policepardfaut"/>
    <w:uiPriority w:val="1"/>
    <w:qFormat/>
    <w:rsid w:val="0096430B"/>
    <w:rPr>
      <w:rFonts w:ascii="Courier New" w:hAnsi="Courier New"/>
      <w:color w:val="92D050"/>
      <w:sz w:val="20"/>
      <w:bdr w:val="none" w:sz="0" w:space="0" w:color="auto"/>
      <w:shd w:val="clear" w:color="auto" w:fill="262626" w:themeFill="text1" w:themeFillTint="D9"/>
    </w:rPr>
  </w:style>
  <w:style w:type="character" w:customStyle="1" w:styleId="Titre1Car">
    <w:name w:val="Titre 1 Car"/>
    <w:basedOn w:val="Policepardfaut"/>
    <w:link w:val="Titre1"/>
    <w:uiPriority w:val="9"/>
    <w:rsid w:val="00B22946"/>
    <w:rPr>
      <w:rFonts w:asciiTheme="majorHAnsi" w:eastAsiaTheme="majorEastAsia" w:hAnsiTheme="majorHAnsi" w:cstheme="majorBidi"/>
      <w:color w:val="2E74B5" w:themeColor="accent1" w:themeShade="BF"/>
      <w:sz w:val="32"/>
      <w:szCs w:val="32"/>
    </w:rPr>
  </w:style>
  <w:style w:type="paragraph" w:customStyle="1" w:styleId="citation">
    <w:name w:val="citation"/>
    <w:basedOn w:val="Normal"/>
    <w:next w:val="Normal"/>
    <w:link w:val="citationCar"/>
    <w:qFormat/>
    <w:rsid w:val="00871C13"/>
    <w:pPr>
      <w:pBdr>
        <w:left w:val="single" w:sz="4" w:space="4" w:color="auto"/>
      </w:pBdr>
      <w:shd w:val="clear" w:color="auto" w:fill="F2F2F2" w:themeFill="background1" w:themeFillShade="F2"/>
      <w:spacing w:before="120"/>
      <w:ind w:left="709"/>
    </w:pPr>
  </w:style>
  <w:style w:type="paragraph" w:styleId="NormalWeb">
    <w:name w:val="Normal (Web)"/>
    <w:basedOn w:val="Normal"/>
    <w:uiPriority w:val="99"/>
    <w:semiHidden/>
    <w:unhideWhenUsed/>
    <w:rsid w:val="00DA3D2D"/>
    <w:pPr>
      <w:spacing w:before="100" w:beforeAutospacing="1" w:after="100" w:afterAutospacing="1"/>
    </w:pPr>
    <w:rPr>
      <w:rFonts w:ascii="Times New Roman" w:eastAsia="Times New Roman" w:hAnsi="Times New Roman" w:cs="Times New Roman"/>
      <w:sz w:val="24"/>
      <w:szCs w:val="24"/>
      <w:lang w:eastAsia="fr-CH"/>
    </w:rPr>
  </w:style>
  <w:style w:type="character" w:customStyle="1" w:styleId="citationCar">
    <w:name w:val="citation Car"/>
    <w:basedOn w:val="Policepardfaut"/>
    <w:link w:val="citation"/>
    <w:rsid w:val="00871C13"/>
    <w:rPr>
      <w:shd w:val="clear" w:color="auto" w:fill="F2F2F2" w:themeFill="background1" w:themeFillShade="F2"/>
    </w:rPr>
  </w:style>
  <w:style w:type="character" w:styleId="lev">
    <w:name w:val="Strong"/>
    <w:basedOn w:val="Policepardfaut"/>
    <w:uiPriority w:val="22"/>
    <w:qFormat/>
    <w:rsid w:val="00DA3D2D"/>
    <w:rPr>
      <w:b/>
      <w:bCs/>
    </w:rPr>
  </w:style>
  <w:style w:type="character" w:styleId="CodeHTML">
    <w:name w:val="HTML Code"/>
    <w:basedOn w:val="Policepardfaut"/>
    <w:uiPriority w:val="99"/>
    <w:semiHidden/>
    <w:unhideWhenUsed/>
    <w:rsid w:val="005017D4"/>
    <w:rPr>
      <w:rFonts w:ascii="Courier New" w:eastAsia="Times New Roman" w:hAnsi="Courier New" w:cs="Courier New"/>
      <w:sz w:val="20"/>
      <w:szCs w:val="20"/>
    </w:rPr>
  </w:style>
  <w:style w:type="character" w:styleId="Accentuation">
    <w:name w:val="Emphasis"/>
    <w:basedOn w:val="Policepardfaut"/>
    <w:uiPriority w:val="20"/>
    <w:qFormat/>
    <w:rsid w:val="00B13678"/>
    <w:rPr>
      <w:i/>
      <w:iCs/>
    </w:rPr>
  </w:style>
  <w:style w:type="character" w:styleId="Lienhypertexte">
    <w:name w:val="Hyperlink"/>
    <w:basedOn w:val="Policepardfaut"/>
    <w:uiPriority w:val="99"/>
    <w:unhideWhenUsed/>
    <w:rsid w:val="003262D0"/>
    <w:rPr>
      <w:color w:val="0000FF"/>
      <w:u w:val="single"/>
    </w:rPr>
  </w:style>
  <w:style w:type="paragraph" w:styleId="Textedebulles">
    <w:name w:val="Balloon Text"/>
    <w:basedOn w:val="Normal"/>
    <w:link w:val="TextedebullesCar"/>
    <w:uiPriority w:val="99"/>
    <w:semiHidden/>
    <w:unhideWhenUsed/>
    <w:rsid w:val="000B3FE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3FE3"/>
    <w:rPr>
      <w:rFonts w:ascii="Segoe UI" w:hAnsi="Segoe UI" w:cs="Segoe UI"/>
      <w:sz w:val="18"/>
      <w:szCs w:val="18"/>
    </w:rPr>
  </w:style>
  <w:style w:type="paragraph" w:styleId="En-ttedetabledesmatires">
    <w:name w:val="TOC Heading"/>
    <w:basedOn w:val="Titre1"/>
    <w:next w:val="Normal"/>
    <w:uiPriority w:val="39"/>
    <w:unhideWhenUsed/>
    <w:qFormat/>
    <w:rsid w:val="00CC1B8F"/>
    <w:pPr>
      <w:outlineLvl w:val="9"/>
    </w:pPr>
    <w:rPr>
      <w:lang w:eastAsia="fr-CH"/>
    </w:rPr>
  </w:style>
  <w:style w:type="paragraph" w:styleId="TM1">
    <w:name w:val="toc 1"/>
    <w:basedOn w:val="Normal"/>
    <w:next w:val="Normal"/>
    <w:autoRedefine/>
    <w:uiPriority w:val="39"/>
    <w:unhideWhenUsed/>
    <w:rsid w:val="00871C13"/>
    <w:pPr>
      <w:tabs>
        <w:tab w:val="right" w:leader="dot" w:pos="9062"/>
      </w:tabs>
      <w:spacing w:after="100"/>
    </w:pPr>
  </w:style>
  <w:style w:type="paragraph" w:styleId="TM2">
    <w:name w:val="toc 2"/>
    <w:basedOn w:val="Normal"/>
    <w:next w:val="Normal"/>
    <w:autoRedefine/>
    <w:uiPriority w:val="39"/>
    <w:unhideWhenUsed/>
    <w:rsid w:val="00CC1B8F"/>
    <w:pPr>
      <w:spacing w:after="100"/>
      <w:ind w:left="220"/>
    </w:pPr>
  </w:style>
  <w:style w:type="paragraph" w:styleId="Sansinterligne">
    <w:name w:val="No Spacing"/>
    <w:link w:val="SansinterligneCar"/>
    <w:uiPriority w:val="1"/>
    <w:qFormat/>
    <w:rsid w:val="00EF22BD"/>
    <w:pPr>
      <w:spacing w:after="0" w:line="240" w:lineRule="auto"/>
    </w:pPr>
  </w:style>
  <w:style w:type="character" w:customStyle="1" w:styleId="SansinterligneCar">
    <w:name w:val="Sans interligne Car"/>
    <w:basedOn w:val="Policepardfaut"/>
    <w:link w:val="Sansinterligne"/>
    <w:uiPriority w:val="1"/>
    <w:rsid w:val="00DC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3886">
      <w:bodyDiv w:val="1"/>
      <w:marLeft w:val="0"/>
      <w:marRight w:val="0"/>
      <w:marTop w:val="0"/>
      <w:marBottom w:val="0"/>
      <w:divBdr>
        <w:top w:val="none" w:sz="0" w:space="0" w:color="auto"/>
        <w:left w:val="none" w:sz="0" w:space="0" w:color="auto"/>
        <w:bottom w:val="none" w:sz="0" w:space="0" w:color="auto"/>
        <w:right w:val="none" w:sz="0" w:space="0" w:color="auto"/>
      </w:divBdr>
    </w:div>
    <w:div w:id="91358859">
      <w:bodyDiv w:val="1"/>
      <w:marLeft w:val="0"/>
      <w:marRight w:val="0"/>
      <w:marTop w:val="0"/>
      <w:marBottom w:val="0"/>
      <w:divBdr>
        <w:top w:val="none" w:sz="0" w:space="0" w:color="auto"/>
        <w:left w:val="none" w:sz="0" w:space="0" w:color="auto"/>
        <w:bottom w:val="none" w:sz="0" w:space="0" w:color="auto"/>
        <w:right w:val="none" w:sz="0" w:space="0" w:color="auto"/>
      </w:divBdr>
    </w:div>
    <w:div w:id="541595063">
      <w:bodyDiv w:val="1"/>
      <w:marLeft w:val="0"/>
      <w:marRight w:val="0"/>
      <w:marTop w:val="0"/>
      <w:marBottom w:val="0"/>
      <w:divBdr>
        <w:top w:val="none" w:sz="0" w:space="0" w:color="auto"/>
        <w:left w:val="none" w:sz="0" w:space="0" w:color="auto"/>
        <w:bottom w:val="none" w:sz="0" w:space="0" w:color="auto"/>
        <w:right w:val="none" w:sz="0" w:space="0" w:color="auto"/>
      </w:divBdr>
    </w:div>
    <w:div w:id="614799052">
      <w:bodyDiv w:val="1"/>
      <w:marLeft w:val="0"/>
      <w:marRight w:val="0"/>
      <w:marTop w:val="0"/>
      <w:marBottom w:val="0"/>
      <w:divBdr>
        <w:top w:val="none" w:sz="0" w:space="0" w:color="auto"/>
        <w:left w:val="none" w:sz="0" w:space="0" w:color="auto"/>
        <w:bottom w:val="none" w:sz="0" w:space="0" w:color="auto"/>
        <w:right w:val="none" w:sz="0" w:space="0" w:color="auto"/>
      </w:divBdr>
    </w:div>
    <w:div w:id="865564087">
      <w:bodyDiv w:val="1"/>
      <w:marLeft w:val="0"/>
      <w:marRight w:val="0"/>
      <w:marTop w:val="0"/>
      <w:marBottom w:val="0"/>
      <w:divBdr>
        <w:top w:val="none" w:sz="0" w:space="0" w:color="auto"/>
        <w:left w:val="none" w:sz="0" w:space="0" w:color="auto"/>
        <w:bottom w:val="none" w:sz="0" w:space="0" w:color="auto"/>
        <w:right w:val="none" w:sz="0" w:space="0" w:color="auto"/>
      </w:divBdr>
    </w:div>
    <w:div w:id="1170633814">
      <w:bodyDiv w:val="1"/>
      <w:marLeft w:val="0"/>
      <w:marRight w:val="0"/>
      <w:marTop w:val="0"/>
      <w:marBottom w:val="0"/>
      <w:divBdr>
        <w:top w:val="none" w:sz="0" w:space="0" w:color="auto"/>
        <w:left w:val="none" w:sz="0" w:space="0" w:color="auto"/>
        <w:bottom w:val="none" w:sz="0" w:space="0" w:color="auto"/>
        <w:right w:val="none" w:sz="0" w:space="0" w:color="auto"/>
      </w:divBdr>
    </w:div>
    <w:div w:id="1358119178">
      <w:bodyDiv w:val="1"/>
      <w:marLeft w:val="0"/>
      <w:marRight w:val="0"/>
      <w:marTop w:val="0"/>
      <w:marBottom w:val="0"/>
      <w:divBdr>
        <w:top w:val="none" w:sz="0" w:space="0" w:color="auto"/>
        <w:left w:val="none" w:sz="0" w:space="0" w:color="auto"/>
        <w:bottom w:val="none" w:sz="0" w:space="0" w:color="auto"/>
        <w:right w:val="none" w:sz="0" w:space="0" w:color="auto"/>
      </w:divBdr>
    </w:div>
    <w:div w:id="1443844117">
      <w:bodyDiv w:val="1"/>
      <w:marLeft w:val="0"/>
      <w:marRight w:val="0"/>
      <w:marTop w:val="0"/>
      <w:marBottom w:val="0"/>
      <w:divBdr>
        <w:top w:val="none" w:sz="0" w:space="0" w:color="auto"/>
        <w:left w:val="none" w:sz="0" w:space="0" w:color="auto"/>
        <w:bottom w:val="none" w:sz="0" w:space="0" w:color="auto"/>
        <w:right w:val="none" w:sz="0" w:space="0" w:color="auto"/>
      </w:divBdr>
      <w:divsChild>
        <w:div w:id="1493334971">
          <w:marLeft w:val="0"/>
          <w:marRight w:val="0"/>
          <w:marTop w:val="0"/>
          <w:marBottom w:val="0"/>
          <w:divBdr>
            <w:top w:val="none" w:sz="0" w:space="0" w:color="auto"/>
            <w:left w:val="none" w:sz="0" w:space="0" w:color="auto"/>
            <w:bottom w:val="none" w:sz="0" w:space="0" w:color="auto"/>
            <w:right w:val="none" w:sz="0" w:space="0" w:color="auto"/>
          </w:divBdr>
        </w:div>
      </w:divsChild>
    </w:div>
    <w:div w:id="1576476291">
      <w:bodyDiv w:val="1"/>
      <w:marLeft w:val="0"/>
      <w:marRight w:val="0"/>
      <w:marTop w:val="0"/>
      <w:marBottom w:val="0"/>
      <w:divBdr>
        <w:top w:val="none" w:sz="0" w:space="0" w:color="auto"/>
        <w:left w:val="none" w:sz="0" w:space="0" w:color="auto"/>
        <w:bottom w:val="none" w:sz="0" w:space="0" w:color="auto"/>
        <w:right w:val="none" w:sz="0" w:space="0" w:color="auto"/>
      </w:divBdr>
    </w:div>
    <w:div w:id="1763377241">
      <w:bodyDiv w:val="1"/>
      <w:marLeft w:val="0"/>
      <w:marRight w:val="0"/>
      <w:marTop w:val="0"/>
      <w:marBottom w:val="0"/>
      <w:divBdr>
        <w:top w:val="none" w:sz="0" w:space="0" w:color="auto"/>
        <w:left w:val="none" w:sz="0" w:space="0" w:color="auto"/>
        <w:bottom w:val="none" w:sz="0" w:space="0" w:color="auto"/>
        <w:right w:val="none" w:sz="0" w:space="0" w:color="auto"/>
      </w:divBdr>
    </w:div>
    <w:div w:id="202967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ECE52-27EC-4347-9CA5-B45E1B761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1017</Words>
  <Characters>5594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MA-08 - CdC Restaurants</vt:lpstr>
    </vt:vector>
  </TitlesOfParts>
  <Company>CPNV</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MA-08 - CdC Restaurants</dc:title>
  <dc:subject/>
  <dc:creator>Jeffrey  MVUTU  MABILAMA Nithujan JEGATHEESWARAN</dc:creator>
  <cp:keywords/>
  <dc:description/>
  <cp:lastModifiedBy>MVUTU-MABILAMA Jeffrey</cp:lastModifiedBy>
  <cp:revision>116</cp:revision>
  <cp:lastPrinted>2021-12-17T12:50:00Z</cp:lastPrinted>
  <dcterms:created xsi:type="dcterms:W3CDTF">2021-12-08T08:36:00Z</dcterms:created>
  <dcterms:modified xsi:type="dcterms:W3CDTF">2021-12-17T12:50:00Z</dcterms:modified>
</cp:coreProperties>
</file>